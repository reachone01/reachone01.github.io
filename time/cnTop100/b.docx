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rPr>
                <w:rFonts w:ascii="宋体" w:eastAsia="宋体" w:hAnsi="宋体" w:cs="宋体" w:hint="eastAsia"/>
                <w:color w:val="333333"/>
                <w:spacing w:val="22"/>
                <w:kern w:val="0"/>
                <w:sz w:val="13"/>
                <w:szCs w:val="13"/>
              </w:rPr>
            </w:pPr>
            <w:hyperlink r:id="rId7" w:tgtFrame="_blank" w:history="1">
              <w:r w:rsidRPr="009F1C95">
                <w:rPr>
                  <w:rFonts w:ascii="宋体" w:eastAsia="宋体" w:hAnsi="宋体" w:cs="宋体" w:hint="eastAsia"/>
                  <w:b/>
                  <w:bCs/>
                  <w:color w:val="000099"/>
                  <w:spacing w:val="22"/>
                  <w:kern w:val="0"/>
                  <w:sz w:val="15"/>
                  <w:u w:val="single"/>
                </w:rPr>
                <w:t>罗贯中</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8" w:history="1">
              <w:r w:rsidRPr="009F1C95">
                <w:rPr>
                  <w:rFonts w:ascii="宋体" w:eastAsia="宋体" w:hAnsi="宋体" w:cs="宋体" w:hint="eastAsia"/>
                  <w:color w:val="000099"/>
                  <w:spacing w:val="22"/>
                  <w:kern w:val="0"/>
                  <w:sz w:val="13"/>
                </w:rPr>
                <w:t>1330</w:t>
              </w:r>
            </w:hyperlink>
            <w:r w:rsidRPr="009F1C95">
              <w:rPr>
                <w:rFonts w:ascii="宋体" w:eastAsia="宋体" w:hAnsi="宋体" w:cs="宋体" w:hint="eastAsia"/>
                <w:color w:val="333333"/>
                <w:spacing w:val="22"/>
                <w:kern w:val="0"/>
                <w:sz w:val="13"/>
              </w:rPr>
              <w:t>～</w:t>
            </w:r>
            <w:hyperlink r:id="rId9" w:history="1">
              <w:r w:rsidRPr="009F1C95">
                <w:rPr>
                  <w:rFonts w:ascii="宋体" w:eastAsia="宋体" w:hAnsi="宋体" w:cs="宋体" w:hint="eastAsia"/>
                  <w:color w:val="000099"/>
                  <w:spacing w:val="22"/>
                  <w:kern w:val="0"/>
                  <w:sz w:val="13"/>
                </w:rPr>
                <w:t>1400</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明清小说四大家</w:t>
            </w:r>
          </w:p>
          <w:p w:rsidR="009F1C95" w:rsidRPr="009F1C95" w:rsidRDefault="009F1C95" w:rsidP="00AD49EC">
            <w:pPr>
              <w:widowControl/>
              <w:numPr>
                <w:ilvl w:val="0"/>
                <w:numId w:val="1"/>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drawing>
                <wp:inline distT="0" distB="0" distL="0" distR="0">
                  <wp:extent cx="2140585" cy="2438400"/>
                  <wp:effectExtent l="19050" t="0" r="0" b="0"/>
                  <wp:docPr id="153" name="图片 153" descr="罗贯中">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罗贯中">
                            <a:hlinkClick r:id="rId7" tgtFrame="&quot;_blank&quot;"/>
                          </pic:cNvPr>
                          <pic:cNvPicPr>
                            <a:picLocks noChangeAspect="1" noChangeArrowheads="1"/>
                          </pic:cNvPicPr>
                        </pic:nvPicPr>
                        <pic:blipFill>
                          <a:blip r:embed="rId10"/>
                          <a:srcRect/>
                          <a:stretch>
                            <a:fillRect/>
                          </a:stretch>
                        </pic:blipFill>
                        <pic:spPr bwMode="auto">
                          <a:xfrm>
                            <a:off x="0" y="0"/>
                            <a:ext cx="2140585" cy="2438400"/>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罗贯中（约1330－约1400），汉族，山东东原人（今山东东平县）名本，字贯中，号湖海散人。他是元末明初著名小说家、戏曲家。罗贯中的一生着作颇丰，主要作品有剧本《赵太祖龙虎风云会》等、小说《三国演义》、《隋唐两朝志传》、《残唐五代史演义》等，其中《三国演义》是其力作，这部长篇小说对后世影响深远，深受读者喜爱。关于罗贯中的故里有多种说法，山东东平罗庄、山西太原、清徐、福建建阳等。贯中被称为中国章回小……</w:t>
            </w:r>
            <w:hyperlink r:id="rId11"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rPr>
                <w:rFonts w:ascii="宋体" w:eastAsia="宋体" w:hAnsi="宋体" w:cs="宋体" w:hint="eastAsia"/>
                <w:color w:val="333333"/>
                <w:spacing w:val="22"/>
                <w:kern w:val="0"/>
                <w:sz w:val="13"/>
                <w:szCs w:val="13"/>
              </w:rPr>
            </w:pPr>
            <w:hyperlink r:id="rId12" w:tgtFrame="_blank" w:history="1">
              <w:r w:rsidRPr="009F1C95">
                <w:rPr>
                  <w:rFonts w:ascii="宋体" w:eastAsia="宋体" w:hAnsi="宋体" w:cs="宋体" w:hint="eastAsia"/>
                  <w:b/>
                  <w:bCs/>
                  <w:color w:val="000099"/>
                  <w:spacing w:val="22"/>
                  <w:kern w:val="0"/>
                  <w:sz w:val="15"/>
                  <w:u w:val="single"/>
                </w:rPr>
                <w:t>许慎</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13" w:history="1">
              <w:r w:rsidRPr="009F1C95">
                <w:rPr>
                  <w:rFonts w:ascii="宋体" w:eastAsia="宋体" w:hAnsi="宋体" w:cs="宋体" w:hint="eastAsia"/>
                  <w:color w:val="000099"/>
                  <w:spacing w:val="22"/>
                  <w:kern w:val="0"/>
                  <w:sz w:val="13"/>
                </w:rPr>
                <w:t>58</w:t>
              </w:r>
            </w:hyperlink>
            <w:r w:rsidRPr="009F1C95">
              <w:rPr>
                <w:rFonts w:ascii="宋体" w:eastAsia="宋体" w:hAnsi="宋体" w:cs="宋体" w:hint="eastAsia"/>
                <w:color w:val="333333"/>
                <w:spacing w:val="22"/>
                <w:kern w:val="0"/>
                <w:sz w:val="13"/>
              </w:rPr>
              <w:t>～</w:t>
            </w:r>
            <w:hyperlink r:id="rId14" w:history="1">
              <w:r w:rsidRPr="009F1C95">
                <w:rPr>
                  <w:rFonts w:ascii="宋体" w:eastAsia="宋体" w:hAnsi="宋体" w:cs="宋体" w:hint="eastAsia"/>
                  <w:color w:val="000099"/>
                  <w:spacing w:val="22"/>
                  <w:kern w:val="0"/>
                  <w:sz w:val="13"/>
                </w:rPr>
                <w:t>147</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东汉时期著名的经学家</w:t>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许慎，字叔重(约公元58年——147年)，东汉汝南召陵万岁里人（今姬石乡许庄），东汉时期著名的经学家、文字学家、训诂学家和词汇学家，著有《说文解字》等。许慎(公元58-147年)《与说文解字》汉字是世界上最古老的文字，是历史最长的象形文字。今天，人们发现，汉字输入计算机的方便程度，是世界任何一种文字所无法比拟的，当人们开始热衷于研究汉字时，首先会想到许慎。许慎是东汉时期的经学家、文学学家，他编撰的……</w:t>
            </w:r>
            <w:hyperlink r:id="rId15"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1746300413"/>
              <w:rPr>
                <w:rFonts w:ascii="宋体" w:eastAsia="宋体" w:hAnsi="宋体" w:cs="宋体" w:hint="eastAsia"/>
                <w:color w:val="333333"/>
                <w:spacing w:val="22"/>
                <w:kern w:val="0"/>
                <w:sz w:val="13"/>
                <w:szCs w:val="13"/>
              </w:rPr>
            </w:pPr>
            <w:hyperlink r:id="rId16" w:tgtFrame="_blank" w:history="1">
              <w:r w:rsidRPr="009F1C95">
                <w:rPr>
                  <w:rFonts w:ascii="宋体" w:eastAsia="宋体" w:hAnsi="宋体" w:cs="宋体" w:hint="eastAsia"/>
                  <w:b/>
                  <w:bCs/>
                  <w:color w:val="000099"/>
                  <w:spacing w:val="22"/>
                  <w:kern w:val="0"/>
                  <w:sz w:val="15"/>
                  <w:u w:val="single"/>
                </w:rPr>
                <w:t>顾恺之</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17" w:history="1">
              <w:r w:rsidRPr="009F1C95">
                <w:rPr>
                  <w:rFonts w:ascii="宋体" w:eastAsia="宋体" w:hAnsi="宋体" w:cs="宋体" w:hint="eastAsia"/>
                  <w:color w:val="000099"/>
                  <w:spacing w:val="22"/>
                  <w:kern w:val="0"/>
                  <w:sz w:val="13"/>
                </w:rPr>
                <w:t>348</w:t>
              </w:r>
            </w:hyperlink>
            <w:r w:rsidRPr="009F1C95">
              <w:rPr>
                <w:rFonts w:ascii="宋体" w:eastAsia="宋体" w:hAnsi="宋体" w:cs="宋体" w:hint="eastAsia"/>
                <w:color w:val="333333"/>
                <w:spacing w:val="22"/>
                <w:kern w:val="0"/>
                <w:sz w:val="13"/>
              </w:rPr>
              <w:t>～</w:t>
            </w:r>
            <w:hyperlink r:id="rId18" w:history="1">
              <w:r w:rsidRPr="009F1C95">
                <w:rPr>
                  <w:rFonts w:ascii="宋体" w:eastAsia="宋体" w:hAnsi="宋体" w:cs="宋体" w:hint="eastAsia"/>
                  <w:color w:val="000099"/>
                  <w:spacing w:val="22"/>
                  <w:kern w:val="0"/>
                  <w:sz w:val="13"/>
                </w:rPr>
                <w:t>409</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中国古代十大画家,六朝三丹青</w:t>
            </w:r>
          </w:p>
          <w:p w:rsidR="009F1C95" w:rsidRPr="009F1C95" w:rsidRDefault="009F1C95" w:rsidP="00AD49EC">
            <w:pPr>
              <w:widowControl/>
              <w:numPr>
                <w:ilvl w:val="0"/>
                <w:numId w:val="2"/>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54" name="图片 154" descr="顾恺之">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顾恺之">
                            <a:hlinkClick r:id="rId16" tgtFrame="&quot;_blank&quot;"/>
                          </pic:cNvPr>
                          <pic:cNvPicPr>
                            <a:picLocks noChangeAspect="1" noChangeArrowheads="1"/>
                          </pic:cNvPicPr>
                        </pic:nvPicPr>
                        <pic:blipFill>
                          <a:blip r:embed="rId19"/>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顾恺之（348—409）字长康，小字虎头，汉族，晋陵无锡（今江苏焦溪）人。工诗词文赋，尤精绘画。擅肖像、历史人物、道释、禽兽、山水等题材。画人物主张传神，重视点睛，认为“传神写照，正在阿堵(指眼睛)中”。精于人像、佛像、禽兽、山水等，时人称之为三绝：画绝、文绝和痴绝。顾恺之与曹不兴、陆探微、张僧繇合称“六朝四大家”。顾恺之作画，意在传神，其“迁想妙得”“以形写神”等论点，为中国传统绘画的发展奠定了……</w:t>
            </w:r>
            <w:hyperlink r:id="rId20"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0"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879318096"/>
              <w:rPr>
                <w:rFonts w:ascii="宋体" w:eastAsia="宋体" w:hAnsi="宋体" w:cs="宋体" w:hint="eastAsia"/>
                <w:color w:val="333333"/>
                <w:spacing w:val="22"/>
                <w:kern w:val="0"/>
                <w:sz w:val="13"/>
                <w:szCs w:val="13"/>
              </w:rPr>
            </w:pPr>
            <w:hyperlink r:id="rId21" w:tgtFrame="_blank" w:history="1">
              <w:r w:rsidRPr="009F1C95">
                <w:rPr>
                  <w:rFonts w:ascii="宋体" w:eastAsia="宋体" w:hAnsi="宋体" w:cs="宋体" w:hint="eastAsia"/>
                  <w:b/>
                  <w:bCs/>
                  <w:color w:val="000099"/>
                  <w:spacing w:val="22"/>
                  <w:kern w:val="0"/>
                  <w:sz w:val="15"/>
                  <w:u w:val="single"/>
                </w:rPr>
                <w:t>沈括</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22" w:history="1">
              <w:r w:rsidRPr="009F1C95">
                <w:rPr>
                  <w:rFonts w:ascii="宋体" w:eastAsia="宋体" w:hAnsi="宋体" w:cs="宋体" w:hint="eastAsia"/>
                  <w:color w:val="000099"/>
                  <w:spacing w:val="22"/>
                  <w:kern w:val="0"/>
                  <w:sz w:val="13"/>
                </w:rPr>
                <w:t>1031</w:t>
              </w:r>
            </w:hyperlink>
            <w:r w:rsidRPr="009F1C95">
              <w:rPr>
                <w:rFonts w:ascii="宋体" w:eastAsia="宋体" w:hAnsi="宋体" w:cs="宋体" w:hint="eastAsia"/>
                <w:color w:val="333333"/>
                <w:spacing w:val="22"/>
                <w:kern w:val="0"/>
                <w:sz w:val="13"/>
              </w:rPr>
              <w:t>～</w:t>
            </w:r>
            <w:hyperlink r:id="rId23" w:history="1">
              <w:r w:rsidRPr="009F1C95">
                <w:rPr>
                  <w:rFonts w:ascii="宋体" w:eastAsia="宋体" w:hAnsi="宋体" w:cs="宋体" w:hint="eastAsia"/>
                  <w:color w:val="000099"/>
                  <w:spacing w:val="22"/>
                  <w:kern w:val="0"/>
                  <w:sz w:val="13"/>
                </w:rPr>
                <w:t>1095</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宋代科学家，文学家</w:t>
            </w:r>
          </w:p>
          <w:p w:rsidR="009F1C95" w:rsidRPr="009F1C95" w:rsidRDefault="009F1C95" w:rsidP="00AD49EC">
            <w:pPr>
              <w:widowControl/>
              <w:numPr>
                <w:ilvl w:val="0"/>
                <w:numId w:val="3"/>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574415"/>
                  <wp:effectExtent l="19050" t="0" r="0" b="0"/>
                  <wp:docPr id="155" name="图片 155" descr="沈括">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沈括">
                            <a:hlinkClick r:id="rId21" tgtFrame="&quot;_blank&quot;"/>
                          </pic:cNvPr>
                          <pic:cNvPicPr>
                            <a:picLocks noChangeAspect="1" noChangeArrowheads="1"/>
                          </pic:cNvPicPr>
                        </pic:nvPicPr>
                        <pic:blipFill>
                          <a:blip r:embed="rId24"/>
                          <a:srcRect/>
                          <a:stretch>
                            <a:fillRect/>
                          </a:stretch>
                        </pic:blipFill>
                        <pic:spPr bwMode="auto">
                          <a:xfrm>
                            <a:off x="0" y="0"/>
                            <a:ext cx="2860675" cy="357441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沈括（1031—1095），字存中，宋钱塘（今余杭）人。青少年时期先后学过儒学、佛学、道学和医学，博学多识。至和元年（1054），任海州沭阳县主簿，见境内主流沭水长期失修，泛滥成灾，就着手整治，拓宽挖深，疏通河道，筑成百渠九堰，使沿流7000余顷农田受到灌溉之利，成为良田。嘉祐六年（1061），任宣州宁国县令，受江南转运使张颗委派，有“以工代赈”办法，联合附近8县民工14000余人，修复太平州芜湖……</w:t>
            </w:r>
            <w:hyperlink r:id="rId25"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256210383"/>
              <w:rPr>
                <w:rFonts w:ascii="宋体" w:eastAsia="宋体" w:hAnsi="宋体" w:cs="宋体" w:hint="eastAsia"/>
                <w:color w:val="333333"/>
                <w:spacing w:val="22"/>
                <w:kern w:val="0"/>
                <w:sz w:val="13"/>
                <w:szCs w:val="13"/>
              </w:rPr>
            </w:pPr>
            <w:hyperlink r:id="rId26" w:tgtFrame="_blank" w:history="1">
              <w:r w:rsidRPr="009F1C95">
                <w:rPr>
                  <w:rFonts w:ascii="宋体" w:eastAsia="宋体" w:hAnsi="宋体" w:cs="宋体" w:hint="eastAsia"/>
                  <w:b/>
                  <w:bCs/>
                  <w:color w:val="000099"/>
                  <w:spacing w:val="22"/>
                  <w:kern w:val="0"/>
                  <w:sz w:val="15"/>
                  <w:u w:val="single"/>
                </w:rPr>
                <w:t>杨贵妃杨玉环</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27" w:history="1">
              <w:r w:rsidRPr="009F1C95">
                <w:rPr>
                  <w:rFonts w:ascii="宋体" w:eastAsia="宋体" w:hAnsi="宋体" w:cs="宋体" w:hint="eastAsia"/>
                  <w:color w:val="000099"/>
                  <w:spacing w:val="22"/>
                  <w:kern w:val="0"/>
                  <w:sz w:val="13"/>
                </w:rPr>
                <w:t>719</w:t>
              </w:r>
            </w:hyperlink>
            <w:r w:rsidRPr="009F1C95">
              <w:rPr>
                <w:rFonts w:ascii="宋体" w:eastAsia="宋体" w:hAnsi="宋体" w:cs="宋体" w:hint="eastAsia"/>
                <w:color w:val="333333"/>
                <w:spacing w:val="22"/>
                <w:kern w:val="0"/>
                <w:sz w:val="13"/>
              </w:rPr>
              <w:t>～</w:t>
            </w:r>
            <w:hyperlink r:id="rId28" w:history="1">
              <w:r w:rsidRPr="009F1C95">
                <w:rPr>
                  <w:rFonts w:ascii="宋体" w:eastAsia="宋体" w:hAnsi="宋体" w:cs="宋体" w:hint="eastAsia"/>
                  <w:color w:val="000099"/>
                  <w:spacing w:val="22"/>
                  <w:kern w:val="0"/>
                  <w:sz w:val="13"/>
                </w:rPr>
                <w:t>756</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四大美女,中国古代十大美女</w:t>
            </w:r>
          </w:p>
          <w:p w:rsidR="009F1C95" w:rsidRPr="009F1C95" w:rsidRDefault="009F1C95" w:rsidP="00AD49EC">
            <w:pPr>
              <w:widowControl/>
              <w:numPr>
                <w:ilvl w:val="0"/>
                <w:numId w:val="4"/>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56" name="图片 156" descr="杨贵妃杨玉环">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杨贵妃杨玉环">
                            <a:hlinkClick r:id="rId26" tgtFrame="&quot;_blank&quot;"/>
                          </pic:cNvPr>
                          <pic:cNvPicPr>
                            <a:picLocks noChangeAspect="1" noChangeArrowheads="1"/>
                          </pic:cNvPicPr>
                        </pic:nvPicPr>
                        <pic:blipFill>
                          <a:blip r:embed="rId29"/>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杨玉环（719年~756年），父亲杨玄琰，任蜀州（今四川崇庆县）司户。祖籍宏农华阴（今陕西华阴），后徙居于蒲州永乐县独头村（今永济市）。玉环幼年父母双亡，寄养于叔父家。开元二十二年（734年），15岁的杨玉环被选为寿王李瑁的妃子，成了唐玄宗的儿媳妇。开元二十四年（736年），唐玄宗最迷恋的武惠妃死去，玄宗深为悼惜，“后庭数千，无可意者”（《旧唐书·玄宗杨贵妃传》）。有人上奏说，杨玄琰的女儿“姿色冠……</w:t>
            </w:r>
            <w:hyperlink r:id="rId30"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2"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952132899"/>
              <w:rPr>
                <w:rFonts w:ascii="宋体" w:eastAsia="宋体" w:hAnsi="宋体" w:cs="宋体" w:hint="eastAsia"/>
                <w:color w:val="333333"/>
                <w:spacing w:val="22"/>
                <w:kern w:val="0"/>
                <w:sz w:val="13"/>
                <w:szCs w:val="13"/>
              </w:rPr>
            </w:pPr>
            <w:hyperlink r:id="rId31" w:tgtFrame="_blank" w:history="1">
              <w:r w:rsidRPr="009F1C95">
                <w:rPr>
                  <w:rFonts w:ascii="宋体" w:eastAsia="宋体" w:hAnsi="宋体" w:cs="宋体" w:hint="eastAsia"/>
                  <w:b/>
                  <w:bCs/>
                  <w:color w:val="000099"/>
                  <w:spacing w:val="22"/>
                  <w:kern w:val="0"/>
                  <w:sz w:val="15"/>
                  <w:u w:val="single"/>
                </w:rPr>
                <w:t>玄奘</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32" w:history="1">
              <w:r w:rsidRPr="009F1C95">
                <w:rPr>
                  <w:rFonts w:ascii="宋体" w:eastAsia="宋体" w:hAnsi="宋体" w:cs="宋体" w:hint="eastAsia"/>
                  <w:color w:val="000099"/>
                  <w:spacing w:val="22"/>
                  <w:kern w:val="0"/>
                  <w:sz w:val="13"/>
                </w:rPr>
                <w:t>600</w:t>
              </w:r>
            </w:hyperlink>
            <w:r w:rsidRPr="009F1C95">
              <w:rPr>
                <w:rFonts w:ascii="宋体" w:eastAsia="宋体" w:hAnsi="宋体" w:cs="宋体" w:hint="eastAsia"/>
                <w:color w:val="333333"/>
                <w:spacing w:val="22"/>
                <w:kern w:val="0"/>
                <w:sz w:val="13"/>
              </w:rPr>
              <w:t>～</w:t>
            </w:r>
            <w:hyperlink r:id="rId33" w:history="1">
              <w:r w:rsidRPr="009F1C95">
                <w:rPr>
                  <w:rFonts w:ascii="宋体" w:eastAsia="宋体" w:hAnsi="宋体" w:cs="宋体" w:hint="eastAsia"/>
                  <w:color w:val="000099"/>
                  <w:spacing w:val="22"/>
                  <w:kern w:val="0"/>
                  <w:sz w:val="13"/>
                </w:rPr>
                <w:t>664</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唐著名佛教法师</w:t>
            </w:r>
          </w:p>
          <w:p w:rsidR="009F1C95" w:rsidRPr="009F1C95" w:rsidRDefault="009F1C95" w:rsidP="00AD49EC">
            <w:pPr>
              <w:widowControl/>
              <w:numPr>
                <w:ilvl w:val="0"/>
                <w:numId w:val="5"/>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57" name="图片 157" descr="玄奘">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玄奘">
                            <a:hlinkClick r:id="rId31" tgtFrame="&quot;_blank&quot;"/>
                          </pic:cNvPr>
                          <pic:cNvPicPr>
                            <a:picLocks noChangeAspect="1" noChangeArrowheads="1"/>
                          </pic:cNvPicPr>
                        </pic:nvPicPr>
                        <pic:blipFill>
                          <a:blip r:embed="rId34"/>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玄奘(602～664年)，俗姓陈，名祎，唐著名佛教法师、佛经理论家、翻译家。河南偃师县陈家河村人。一生专事研究佛教经论，不畏艰险，远度重山，由印度运回梵文经卷，在长安讲经传教19年，在中国佛教史上有着重要地位。玄奘13岁那年，朝廷派大理卿郑善果到洛阳度僧27名。玄奘因不满15岁，考试落榜。主考官郑善果见他“年虽小而志怀远大”，就被破格录取。在净土寺削发成为沙弥。唐武德元年，玄奘和二哥长捷从洛阳入长……</w:t>
            </w:r>
            <w:hyperlink r:id="rId35"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3"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326634374"/>
              <w:rPr>
                <w:rFonts w:ascii="宋体" w:eastAsia="宋体" w:hAnsi="宋体" w:cs="宋体" w:hint="eastAsia"/>
                <w:color w:val="333333"/>
                <w:spacing w:val="22"/>
                <w:kern w:val="0"/>
                <w:sz w:val="13"/>
                <w:szCs w:val="13"/>
              </w:rPr>
            </w:pPr>
            <w:hyperlink r:id="rId36" w:tgtFrame="_blank" w:history="1">
              <w:r w:rsidRPr="009F1C95">
                <w:rPr>
                  <w:rFonts w:ascii="宋体" w:eastAsia="宋体" w:hAnsi="宋体" w:cs="宋体" w:hint="eastAsia"/>
                  <w:b/>
                  <w:bCs/>
                  <w:color w:val="000099"/>
                  <w:spacing w:val="22"/>
                  <w:kern w:val="0"/>
                  <w:sz w:val="15"/>
                  <w:u w:val="single"/>
                </w:rPr>
                <w:t>梁启超</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37" w:history="1">
              <w:r w:rsidRPr="009F1C95">
                <w:rPr>
                  <w:rFonts w:ascii="宋体" w:eastAsia="宋体" w:hAnsi="宋体" w:cs="宋体" w:hint="eastAsia"/>
                  <w:color w:val="000099"/>
                  <w:spacing w:val="22"/>
                  <w:kern w:val="0"/>
                  <w:sz w:val="13"/>
                </w:rPr>
                <w:t>1873</w:t>
              </w:r>
            </w:hyperlink>
            <w:r w:rsidRPr="009F1C95">
              <w:rPr>
                <w:rFonts w:ascii="宋体" w:eastAsia="宋体" w:hAnsi="宋体" w:cs="宋体" w:hint="eastAsia"/>
                <w:color w:val="333333"/>
                <w:spacing w:val="22"/>
                <w:kern w:val="0"/>
                <w:sz w:val="13"/>
              </w:rPr>
              <w:t>～</w:t>
            </w:r>
            <w:hyperlink r:id="rId38" w:history="1">
              <w:r w:rsidRPr="009F1C95">
                <w:rPr>
                  <w:rFonts w:ascii="宋体" w:eastAsia="宋体" w:hAnsi="宋体" w:cs="宋体" w:hint="eastAsia"/>
                  <w:color w:val="000099"/>
                  <w:spacing w:val="22"/>
                  <w:kern w:val="0"/>
                  <w:sz w:val="13"/>
                </w:rPr>
                <w:t>1929</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南粤先贤</w:t>
            </w:r>
          </w:p>
          <w:p w:rsidR="009F1C95" w:rsidRPr="009F1C95" w:rsidRDefault="009F1C95" w:rsidP="00AD49EC">
            <w:pPr>
              <w:widowControl/>
              <w:numPr>
                <w:ilvl w:val="0"/>
                <w:numId w:val="6"/>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58" name="图片 158" descr="梁启超">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梁启超">
                            <a:hlinkClick r:id="rId36" tgtFrame="&quot;_blank&quot;"/>
                          </pic:cNvPr>
                          <pic:cNvPicPr>
                            <a:picLocks noChangeAspect="1" noChangeArrowheads="1"/>
                          </pic:cNvPicPr>
                        </pic:nvPicPr>
                        <pic:blipFill>
                          <a:blip r:embed="rId39"/>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梁启超，中国近代史上著名的政治活动家、启蒙思想家、资产阶级宣传家、教育家、史学家和文学家。戊戌变法(百日维新)领袖之一。曾倡导文体改良的“诗界革命”和“小说界革命”。其著作合编为《饮冰室合集》。梁启超，字卓如，号任公，又号饮冰室主人、饮冰子、哀时客、中国之新民、自由斋主人等。汉族，广东新会人。中国近代维新派领袖，学者。 梁启超自幼在家中接受传统教育，1889年中举。1890年赴京会试，没中。回粤路……</w:t>
            </w:r>
            <w:hyperlink r:id="rId40"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4"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rPr>
                <w:rFonts w:ascii="宋体" w:eastAsia="宋体" w:hAnsi="宋体" w:cs="宋体" w:hint="eastAsia"/>
                <w:color w:val="333333"/>
                <w:spacing w:val="22"/>
                <w:kern w:val="0"/>
                <w:sz w:val="13"/>
                <w:szCs w:val="13"/>
              </w:rPr>
            </w:pPr>
            <w:hyperlink r:id="rId41" w:tgtFrame="_blank" w:history="1">
              <w:r w:rsidRPr="009F1C95">
                <w:rPr>
                  <w:rFonts w:ascii="宋体" w:eastAsia="宋体" w:hAnsi="宋体" w:cs="宋体" w:hint="eastAsia"/>
                  <w:b/>
                  <w:bCs/>
                  <w:color w:val="000099"/>
                  <w:spacing w:val="22"/>
                  <w:kern w:val="0"/>
                  <w:sz w:val="15"/>
                  <w:u w:val="single"/>
                </w:rPr>
                <w:t>北魏孝文帝元宏</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42" w:history="1">
              <w:r w:rsidRPr="009F1C95">
                <w:rPr>
                  <w:rFonts w:ascii="宋体" w:eastAsia="宋体" w:hAnsi="宋体" w:cs="宋体" w:hint="eastAsia"/>
                  <w:color w:val="000099"/>
                  <w:spacing w:val="22"/>
                  <w:kern w:val="0"/>
                  <w:sz w:val="13"/>
                </w:rPr>
                <w:t>467</w:t>
              </w:r>
            </w:hyperlink>
            <w:r w:rsidRPr="009F1C95">
              <w:rPr>
                <w:rFonts w:ascii="宋体" w:eastAsia="宋体" w:hAnsi="宋体" w:cs="宋体" w:hint="eastAsia"/>
                <w:color w:val="333333"/>
                <w:spacing w:val="22"/>
                <w:kern w:val="0"/>
                <w:sz w:val="13"/>
              </w:rPr>
              <w:t>～</w:t>
            </w:r>
            <w:hyperlink r:id="rId43" w:history="1">
              <w:r w:rsidRPr="009F1C95">
                <w:rPr>
                  <w:rFonts w:ascii="宋体" w:eastAsia="宋体" w:hAnsi="宋体" w:cs="宋体" w:hint="eastAsia"/>
                  <w:color w:val="000099"/>
                  <w:spacing w:val="22"/>
                  <w:kern w:val="0"/>
                  <w:sz w:val="13"/>
                </w:rPr>
                <w:t>499</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中国古代十大贤君,北魏皇帝</w:t>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北魏孝文帝元宏（467年—499年），原姓拓跋，后改姓元，名宏，鲜卑人。他是中国历史上一位有雄才大略的政治家，在位期间，大力推行汉化改革。北魏皇兴三年（469年）六月，不满两周岁的拓跋宏被立为太子。他自幼由祖母冯太后抚养，深受汉文化的熏陶。皇兴五年（471年）八月，年仅5岁的他继皇帝位，由冯太后临朝称制。冯太后一方面继续培养教育年幼的皇帝，使其逐渐了解治国方略；另一方面对北魏进行了许多改革，如推行……</w:t>
            </w:r>
            <w:hyperlink r:id="rId44"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5"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1718820812"/>
              <w:rPr>
                <w:rFonts w:ascii="宋体" w:eastAsia="宋体" w:hAnsi="宋体" w:cs="宋体" w:hint="eastAsia"/>
                <w:color w:val="333333"/>
                <w:spacing w:val="22"/>
                <w:kern w:val="0"/>
                <w:sz w:val="13"/>
                <w:szCs w:val="13"/>
              </w:rPr>
            </w:pPr>
            <w:hyperlink r:id="rId45" w:tgtFrame="_blank" w:history="1">
              <w:r w:rsidRPr="009F1C95">
                <w:rPr>
                  <w:rFonts w:ascii="宋体" w:eastAsia="宋体" w:hAnsi="宋体" w:cs="宋体" w:hint="eastAsia"/>
                  <w:b/>
                  <w:bCs/>
                  <w:color w:val="000099"/>
                  <w:spacing w:val="22"/>
                  <w:kern w:val="0"/>
                  <w:sz w:val="15"/>
                  <w:u w:val="single"/>
                </w:rPr>
                <w:t>关汉卿</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46" w:history="1">
              <w:r w:rsidRPr="009F1C95">
                <w:rPr>
                  <w:rFonts w:ascii="宋体" w:eastAsia="宋体" w:hAnsi="宋体" w:cs="宋体" w:hint="eastAsia"/>
                  <w:color w:val="000099"/>
                  <w:spacing w:val="22"/>
                  <w:kern w:val="0"/>
                  <w:sz w:val="13"/>
                </w:rPr>
                <w:t>1219</w:t>
              </w:r>
            </w:hyperlink>
            <w:r w:rsidRPr="009F1C95">
              <w:rPr>
                <w:rFonts w:ascii="宋体" w:eastAsia="宋体" w:hAnsi="宋体" w:cs="宋体" w:hint="eastAsia"/>
                <w:color w:val="333333"/>
                <w:spacing w:val="22"/>
                <w:kern w:val="0"/>
                <w:sz w:val="13"/>
              </w:rPr>
              <w:t>～</w:t>
            </w:r>
            <w:hyperlink r:id="rId47" w:history="1">
              <w:r w:rsidRPr="009F1C95">
                <w:rPr>
                  <w:rFonts w:ascii="宋体" w:eastAsia="宋体" w:hAnsi="宋体" w:cs="宋体" w:hint="eastAsia"/>
                  <w:color w:val="000099"/>
                  <w:spacing w:val="22"/>
                  <w:kern w:val="0"/>
                  <w:sz w:val="13"/>
                </w:rPr>
                <w:t>1301</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元曲四大家</w:t>
            </w:r>
          </w:p>
          <w:p w:rsidR="009F1C95" w:rsidRPr="009F1C95" w:rsidRDefault="009F1C95" w:rsidP="00AD49EC">
            <w:pPr>
              <w:widowControl/>
              <w:numPr>
                <w:ilvl w:val="0"/>
                <w:numId w:val="7"/>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4197985"/>
                  <wp:effectExtent l="19050" t="0" r="0" b="0"/>
                  <wp:docPr id="159" name="图片 159" descr="关汉卿">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关汉卿">
                            <a:hlinkClick r:id="rId45" tgtFrame="&quot;_blank&quot;"/>
                          </pic:cNvPr>
                          <pic:cNvPicPr>
                            <a:picLocks noChangeAspect="1" noChangeArrowheads="1"/>
                          </pic:cNvPicPr>
                        </pic:nvPicPr>
                        <pic:blipFill>
                          <a:blip r:embed="rId48"/>
                          <a:srcRect/>
                          <a:stretch>
                            <a:fillRect/>
                          </a:stretch>
                        </pic:blipFill>
                        <pic:spPr bwMode="auto">
                          <a:xfrm>
                            <a:off x="0" y="0"/>
                            <a:ext cx="2860675" cy="41979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关汉卿（1219——1301年），号“己斋叟”，金末元初人，活跃于约1210年至约1300年（元成宗大德）间，解州（今山西运城)人元代杂剧奠基人，我国历史上最伟大的戏剧家，“元曲四大家”之首。 以杂剧的成就最大，今知有67部，现存18部，最著名的是《窦娥冤》。关汉卿的戏剧创作在中国戏剧史和文学史上占有重要的地位，被称为“元杂剧的鼻祖”；关汉卿在世界文学艺术史上也享有盛誉，被称为“东方的莎士比亚”。……</w:t>
            </w:r>
            <w:hyperlink r:id="rId49"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6"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690647835"/>
              <w:rPr>
                <w:rFonts w:ascii="宋体" w:eastAsia="宋体" w:hAnsi="宋体" w:cs="宋体" w:hint="eastAsia"/>
                <w:color w:val="333333"/>
                <w:spacing w:val="22"/>
                <w:kern w:val="0"/>
                <w:sz w:val="13"/>
                <w:szCs w:val="13"/>
              </w:rPr>
            </w:pPr>
            <w:hyperlink r:id="rId50" w:tgtFrame="_blank" w:history="1">
              <w:r w:rsidRPr="009F1C95">
                <w:rPr>
                  <w:rFonts w:ascii="宋体" w:eastAsia="宋体" w:hAnsi="宋体" w:cs="宋体" w:hint="eastAsia"/>
                  <w:b/>
                  <w:bCs/>
                  <w:color w:val="000099"/>
                  <w:spacing w:val="22"/>
                  <w:kern w:val="0"/>
                  <w:sz w:val="15"/>
                  <w:u w:val="single"/>
                </w:rPr>
                <w:t>彭德怀</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51" w:history="1">
              <w:r w:rsidRPr="009F1C95">
                <w:rPr>
                  <w:rFonts w:ascii="宋体" w:eastAsia="宋体" w:hAnsi="宋体" w:cs="宋体" w:hint="eastAsia"/>
                  <w:color w:val="000099"/>
                  <w:spacing w:val="22"/>
                  <w:kern w:val="0"/>
                  <w:sz w:val="13"/>
                </w:rPr>
                <w:t>1898</w:t>
              </w:r>
            </w:hyperlink>
            <w:r w:rsidRPr="009F1C95">
              <w:rPr>
                <w:rFonts w:ascii="宋体" w:eastAsia="宋体" w:hAnsi="宋体" w:cs="宋体" w:hint="eastAsia"/>
                <w:color w:val="333333"/>
                <w:spacing w:val="22"/>
                <w:kern w:val="0"/>
                <w:sz w:val="13"/>
              </w:rPr>
              <w:t>～</w:t>
            </w:r>
            <w:hyperlink r:id="rId52" w:history="1">
              <w:r w:rsidRPr="009F1C95">
                <w:rPr>
                  <w:rFonts w:ascii="宋体" w:eastAsia="宋体" w:hAnsi="宋体" w:cs="宋体" w:hint="eastAsia"/>
                  <w:color w:val="000099"/>
                  <w:spacing w:val="22"/>
                  <w:kern w:val="0"/>
                  <w:sz w:val="13"/>
                </w:rPr>
                <w:t>1974</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十大元帅,共和国36位军事家</w:t>
            </w:r>
          </w:p>
          <w:p w:rsidR="009F1C95" w:rsidRPr="009F1C95" w:rsidRDefault="009F1C95" w:rsidP="00AD49EC">
            <w:pPr>
              <w:widowControl/>
              <w:numPr>
                <w:ilvl w:val="0"/>
                <w:numId w:val="8"/>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0" name="图片 160" descr="彭德怀">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彭德怀">
                            <a:hlinkClick r:id="rId50" tgtFrame="&quot;_blank&quot;"/>
                          </pic:cNvPr>
                          <pic:cNvPicPr>
                            <a:picLocks noChangeAspect="1" noChangeArrowheads="1"/>
                          </pic:cNvPicPr>
                        </pic:nvPicPr>
                        <pic:blipFill>
                          <a:blip r:embed="rId53"/>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彭德怀(1898-1974) 中共中央政治局委员,国务院副总理兼-长,中华人民共和国元帅。湖南省湘潭县人,原名彭得华,1898年10月24日出生在湘潭县石潭乡乌石寨一个贫苦农民家庭。从小饱受苦难,养成倔强、刚直的性格。1916年春,他怀着扶弱救贫的理想,投入湘军当兵。1922年考入湖南军官讲武堂,历任连长、营长、团长,参加了北伐战争。 1928年4月,在中国革命处于低潮……</w:t>
            </w:r>
            <w:hyperlink r:id="rId54"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7"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134301421"/>
              <w:rPr>
                <w:rFonts w:ascii="宋体" w:eastAsia="宋体" w:hAnsi="宋体" w:cs="宋体" w:hint="eastAsia"/>
                <w:color w:val="333333"/>
                <w:spacing w:val="22"/>
                <w:kern w:val="0"/>
                <w:sz w:val="13"/>
                <w:szCs w:val="13"/>
              </w:rPr>
            </w:pPr>
            <w:hyperlink r:id="rId55" w:tgtFrame="_blank" w:history="1">
              <w:r w:rsidRPr="009F1C95">
                <w:rPr>
                  <w:rFonts w:ascii="宋体" w:eastAsia="宋体" w:hAnsi="宋体" w:cs="宋体" w:hint="eastAsia"/>
                  <w:b/>
                  <w:bCs/>
                  <w:color w:val="000099"/>
                  <w:spacing w:val="22"/>
                  <w:kern w:val="0"/>
                  <w:sz w:val="15"/>
                  <w:u w:val="single"/>
                </w:rPr>
                <w:t>曹雪芹</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56" w:history="1">
              <w:r w:rsidRPr="009F1C95">
                <w:rPr>
                  <w:rFonts w:ascii="宋体" w:eastAsia="宋体" w:hAnsi="宋体" w:cs="宋体" w:hint="eastAsia"/>
                  <w:color w:val="000099"/>
                  <w:spacing w:val="22"/>
                  <w:kern w:val="0"/>
                  <w:sz w:val="13"/>
                </w:rPr>
                <w:t>1715</w:t>
              </w:r>
            </w:hyperlink>
            <w:r w:rsidRPr="009F1C95">
              <w:rPr>
                <w:rFonts w:ascii="宋体" w:eastAsia="宋体" w:hAnsi="宋体" w:cs="宋体" w:hint="eastAsia"/>
                <w:color w:val="333333"/>
                <w:spacing w:val="22"/>
                <w:kern w:val="0"/>
                <w:sz w:val="13"/>
              </w:rPr>
              <w:t>～</w:t>
            </w:r>
            <w:hyperlink r:id="rId57" w:history="1">
              <w:r w:rsidRPr="009F1C95">
                <w:rPr>
                  <w:rFonts w:ascii="宋体" w:eastAsia="宋体" w:hAnsi="宋体" w:cs="宋体" w:hint="eastAsia"/>
                  <w:color w:val="000099"/>
                  <w:spacing w:val="22"/>
                  <w:kern w:val="0"/>
                  <w:sz w:val="13"/>
                </w:rPr>
                <w:t>1763</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中国古代十大文豪,明清小说四大家</w:t>
            </w:r>
          </w:p>
          <w:p w:rsidR="009F1C95" w:rsidRPr="009F1C95" w:rsidRDefault="009F1C95" w:rsidP="00AD49EC">
            <w:pPr>
              <w:widowControl/>
              <w:numPr>
                <w:ilvl w:val="0"/>
                <w:numId w:val="9"/>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1" name="图片 161" descr="曹雪芹">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曹雪芹">
                            <a:hlinkClick r:id="rId55" tgtFrame="&quot;_blank&quot;"/>
                          </pic:cNvPr>
                          <pic:cNvPicPr>
                            <a:picLocks noChangeAspect="1" noChangeArrowheads="1"/>
                          </pic:cNvPicPr>
                        </pic:nvPicPr>
                        <pic:blipFill>
                          <a:blip r:embed="rId58"/>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曹雪芹（约1715-约1763），我国清代最伟大的小说家。名沾，字梦阮，雪芹是其号，又号芹圃、芹溪。祖籍辽阳，先世原是汉人，后为满洲正白旗“包衣”人，是为旗人。中国长篇名著《红楼梦》的作者。《红楼梦》写于曹雪芹凄凉困苦的晚年，原名《石头记》，基本定稿80回，曾以手抄本流传。1791年，程伟元、高鹗第一次以活字版印刷出版，全书120回，书名改为《红楼梦》。 人物生平康熙五十四年（1715）正月，时任……</w:t>
            </w:r>
            <w:hyperlink r:id="rId59"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8"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1314406305"/>
              <w:rPr>
                <w:rFonts w:ascii="宋体" w:eastAsia="宋体" w:hAnsi="宋体" w:cs="宋体" w:hint="eastAsia"/>
                <w:color w:val="333333"/>
                <w:spacing w:val="22"/>
                <w:kern w:val="0"/>
                <w:sz w:val="13"/>
                <w:szCs w:val="13"/>
              </w:rPr>
            </w:pPr>
            <w:hyperlink r:id="rId60" w:tgtFrame="_blank" w:history="1">
              <w:r w:rsidRPr="009F1C95">
                <w:rPr>
                  <w:rFonts w:ascii="宋体" w:eastAsia="宋体" w:hAnsi="宋体" w:cs="宋体" w:hint="eastAsia"/>
                  <w:b/>
                  <w:bCs/>
                  <w:color w:val="000099"/>
                  <w:spacing w:val="22"/>
                  <w:kern w:val="0"/>
                  <w:sz w:val="15"/>
                  <w:u w:val="single"/>
                </w:rPr>
                <w:t>李时珍</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61" w:history="1">
              <w:r w:rsidRPr="009F1C95">
                <w:rPr>
                  <w:rFonts w:ascii="宋体" w:eastAsia="宋体" w:hAnsi="宋体" w:cs="宋体" w:hint="eastAsia"/>
                  <w:color w:val="000099"/>
                  <w:spacing w:val="22"/>
                  <w:kern w:val="0"/>
                  <w:sz w:val="13"/>
                </w:rPr>
                <w:t>1518</w:t>
              </w:r>
            </w:hyperlink>
            <w:r w:rsidRPr="009F1C95">
              <w:rPr>
                <w:rFonts w:ascii="宋体" w:eastAsia="宋体" w:hAnsi="宋体" w:cs="宋体" w:hint="eastAsia"/>
                <w:color w:val="333333"/>
                <w:spacing w:val="22"/>
                <w:kern w:val="0"/>
                <w:sz w:val="13"/>
              </w:rPr>
              <w:t>～</w:t>
            </w:r>
            <w:hyperlink r:id="rId62" w:history="1">
              <w:r w:rsidRPr="009F1C95">
                <w:rPr>
                  <w:rFonts w:ascii="宋体" w:eastAsia="宋体" w:hAnsi="宋体" w:cs="宋体" w:hint="eastAsia"/>
                  <w:color w:val="000099"/>
                  <w:spacing w:val="22"/>
                  <w:kern w:val="0"/>
                  <w:sz w:val="13"/>
                </w:rPr>
                <w:t>1593</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中国古代十大名医之祖,古代十圣</w:t>
            </w:r>
          </w:p>
          <w:p w:rsidR="009F1C95" w:rsidRPr="009F1C95" w:rsidRDefault="009F1C95" w:rsidP="00AD49EC">
            <w:pPr>
              <w:widowControl/>
              <w:numPr>
                <w:ilvl w:val="0"/>
                <w:numId w:val="10"/>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2" name="图片 162" descr="李时珍">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李时珍">
                            <a:hlinkClick r:id="rId60" tgtFrame="&quot;_blank&quot;"/>
                          </pic:cNvPr>
                          <pic:cNvPicPr>
                            <a:picLocks noChangeAspect="1" noChangeArrowheads="1"/>
                          </pic:cNvPicPr>
                        </pic:nvPicPr>
                        <pic:blipFill>
                          <a:blip r:embed="rId63"/>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李时珍（1518年 --- 1593年），字：东璧，时人谓之：李东璧。号濒湖，晚年自号濒湖山人，湖北蕲州（今湖北省黄冈市蕲春县蕲州镇）人，汉族，生于明武宗正德十三年（公元1518年），卒于神宗万历二十二年（公元1593年）。中国古代伟大的医学家、药物学家、博物学家、著述家。李时珍对道家医学的继承是多方面的，曾参考历代有关医药及其学术书籍八百余种，结合自身经验和调查研究，历时27年编成《本草纲目》一……</w:t>
            </w:r>
            <w:hyperlink r:id="rId64"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9"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736972697"/>
              <w:rPr>
                <w:rFonts w:ascii="宋体" w:eastAsia="宋体" w:hAnsi="宋体" w:cs="宋体" w:hint="eastAsia"/>
                <w:color w:val="333333"/>
                <w:spacing w:val="22"/>
                <w:kern w:val="0"/>
                <w:sz w:val="13"/>
                <w:szCs w:val="13"/>
              </w:rPr>
            </w:pPr>
            <w:hyperlink r:id="rId65" w:tgtFrame="_blank" w:history="1">
              <w:r w:rsidRPr="009F1C95">
                <w:rPr>
                  <w:rFonts w:ascii="宋体" w:eastAsia="宋体" w:hAnsi="宋体" w:cs="宋体" w:hint="eastAsia"/>
                  <w:b/>
                  <w:bCs/>
                  <w:color w:val="000099"/>
                  <w:spacing w:val="22"/>
                  <w:kern w:val="0"/>
                  <w:sz w:val="15"/>
                  <w:u w:val="single"/>
                </w:rPr>
                <w:t>蔡元培</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66" w:history="1">
              <w:r w:rsidRPr="009F1C95">
                <w:rPr>
                  <w:rFonts w:ascii="宋体" w:eastAsia="宋体" w:hAnsi="宋体" w:cs="宋体" w:hint="eastAsia"/>
                  <w:color w:val="000099"/>
                  <w:spacing w:val="22"/>
                  <w:kern w:val="0"/>
                  <w:sz w:val="13"/>
                </w:rPr>
                <w:t>1868</w:t>
              </w:r>
            </w:hyperlink>
            <w:r w:rsidRPr="009F1C95">
              <w:rPr>
                <w:rFonts w:ascii="宋体" w:eastAsia="宋体" w:hAnsi="宋体" w:cs="宋体" w:hint="eastAsia"/>
                <w:color w:val="333333"/>
                <w:spacing w:val="22"/>
                <w:kern w:val="0"/>
                <w:sz w:val="13"/>
              </w:rPr>
              <w:t>～</w:t>
            </w:r>
            <w:hyperlink r:id="rId67" w:history="1">
              <w:r w:rsidRPr="009F1C95">
                <w:rPr>
                  <w:rFonts w:ascii="宋体" w:eastAsia="宋体" w:hAnsi="宋体" w:cs="宋体" w:hint="eastAsia"/>
                  <w:color w:val="000099"/>
                  <w:spacing w:val="22"/>
                  <w:kern w:val="0"/>
                  <w:sz w:val="13"/>
                </w:rPr>
                <w:t>1940</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著名的思想家、教育家</w:t>
            </w:r>
          </w:p>
          <w:p w:rsidR="009F1C95" w:rsidRPr="009F1C95" w:rsidRDefault="009F1C95" w:rsidP="00AD49EC">
            <w:pPr>
              <w:widowControl/>
              <w:numPr>
                <w:ilvl w:val="0"/>
                <w:numId w:val="11"/>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4191000"/>
                  <wp:effectExtent l="19050" t="0" r="0" b="0"/>
                  <wp:docPr id="163" name="图片 163" descr="蔡元培">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蔡元培">
                            <a:hlinkClick r:id="rId65" tgtFrame="&quot;_blank&quot;"/>
                          </pic:cNvPr>
                          <pic:cNvPicPr>
                            <a:picLocks noChangeAspect="1" noChangeArrowheads="1"/>
                          </pic:cNvPicPr>
                        </pic:nvPicPr>
                        <pic:blipFill>
                          <a:blip r:embed="rId68"/>
                          <a:srcRect/>
                          <a:stretch>
                            <a:fillRect/>
                          </a:stretch>
                        </pic:blipFill>
                        <pic:spPr bwMode="auto">
                          <a:xfrm>
                            <a:off x="0" y="0"/>
                            <a:ext cx="2860675" cy="4191000"/>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蔡元培(1868～1940)，字鹤卿、孑民，号孑农，绍兴山阴(今越城区)人。少年时曾在绍兴古越藏书楼校书，得以博览群书。光绪十五年(1889)举人，十六年会试贡士，未殿试。十八年补殿试，为进士，授翰林院庶吉士，二十年补翰林院编修。甲午战争后，开始接触西学，同情维新。二十四年九月返绍兴，任绍兴中西学堂监督，提倡新学。二十七年七月奔赴上海，出任南洋公学教习。二十八年与蒋观云等组织中国教育会，任事……</w:t>
            </w:r>
            <w:hyperlink r:id="rId69"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0"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2035376140"/>
              <w:rPr>
                <w:rFonts w:ascii="宋体" w:eastAsia="宋体" w:hAnsi="宋体" w:cs="宋体" w:hint="eastAsia"/>
                <w:color w:val="333333"/>
                <w:spacing w:val="22"/>
                <w:kern w:val="0"/>
                <w:sz w:val="13"/>
                <w:szCs w:val="13"/>
              </w:rPr>
            </w:pPr>
            <w:hyperlink r:id="rId70" w:tgtFrame="_blank" w:history="1">
              <w:r w:rsidRPr="009F1C95">
                <w:rPr>
                  <w:rFonts w:ascii="宋体" w:eastAsia="宋体" w:hAnsi="宋体" w:cs="宋体" w:hint="eastAsia"/>
                  <w:b/>
                  <w:bCs/>
                  <w:color w:val="000099"/>
                  <w:spacing w:val="22"/>
                  <w:kern w:val="0"/>
                  <w:sz w:val="15"/>
                  <w:u w:val="single"/>
                </w:rPr>
                <w:t>班固</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71" w:history="1">
              <w:r w:rsidRPr="009F1C95">
                <w:rPr>
                  <w:rFonts w:ascii="宋体" w:eastAsia="宋体" w:hAnsi="宋体" w:cs="宋体" w:hint="eastAsia"/>
                  <w:color w:val="000099"/>
                  <w:spacing w:val="22"/>
                  <w:kern w:val="0"/>
                  <w:sz w:val="13"/>
                </w:rPr>
                <w:t>32</w:t>
              </w:r>
            </w:hyperlink>
            <w:r w:rsidRPr="009F1C95">
              <w:rPr>
                <w:rFonts w:ascii="宋体" w:eastAsia="宋体" w:hAnsi="宋体" w:cs="宋体" w:hint="eastAsia"/>
                <w:color w:val="333333"/>
                <w:spacing w:val="22"/>
                <w:kern w:val="0"/>
                <w:sz w:val="13"/>
              </w:rPr>
              <w:t>～</w:t>
            </w:r>
            <w:hyperlink r:id="rId72" w:history="1">
              <w:r w:rsidRPr="009F1C95">
                <w:rPr>
                  <w:rFonts w:ascii="宋体" w:eastAsia="宋体" w:hAnsi="宋体" w:cs="宋体" w:hint="eastAsia"/>
                  <w:color w:val="000099"/>
                  <w:spacing w:val="22"/>
                  <w:kern w:val="0"/>
                  <w:sz w:val="13"/>
                </w:rPr>
                <w:t>92</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汉赋四大家</w:t>
            </w:r>
          </w:p>
          <w:p w:rsidR="009F1C95" w:rsidRPr="009F1C95" w:rsidRDefault="009F1C95" w:rsidP="00AD49EC">
            <w:pPr>
              <w:widowControl/>
              <w:numPr>
                <w:ilvl w:val="0"/>
                <w:numId w:val="12"/>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4" name="图片 164" descr="班固">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班固">
                            <a:hlinkClick r:id="rId70" tgtFrame="&quot;_blank&quot;"/>
                          </pic:cNvPr>
                          <pic:cNvPicPr>
                            <a:picLocks noChangeAspect="1" noChangeArrowheads="1"/>
                          </pic:cNvPicPr>
                        </pic:nvPicPr>
                        <pic:blipFill>
                          <a:blip r:embed="rId73"/>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班固(公元32年～公元92年)，字孟坚，扶风安陵(今陕西咸阳东北)人。他是继司马迁之后又一位杰出的史学家、文学家。 班固出身于仕宦世家，书香门第。父亲班彪是当时有名的学者，曾做过望都长。班固幼年时聪慧好学，9岁时就能做文章、诵诗赋。13岁那年，王充见到了他，拍着他的脊背对班彪说：“此儿必记汉事。”【注：见《谢承书》，转引自范晔《后汉书•班固传》注】后来班固入太学学习，博览群书，儒、道、……</w:t>
            </w:r>
            <w:hyperlink r:id="rId74"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1"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906067704"/>
              <w:rPr>
                <w:rFonts w:ascii="宋体" w:eastAsia="宋体" w:hAnsi="宋体" w:cs="宋体" w:hint="eastAsia"/>
                <w:color w:val="333333"/>
                <w:spacing w:val="22"/>
                <w:kern w:val="0"/>
                <w:sz w:val="13"/>
                <w:szCs w:val="13"/>
              </w:rPr>
            </w:pPr>
            <w:hyperlink r:id="rId75" w:tgtFrame="_blank" w:history="1">
              <w:r w:rsidRPr="009F1C95">
                <w:rPr>
                  <w:rFonts w:ascii="宋体" w:eastAsia="宋体" w:hAnsi="宋体" w:cs="宋体" w:hint="eastAsia"/>
                  <w:b/>
                  <w:bCs/>
                  <w:color w:val="000099"/>
                  <w:spacing w:val="22"/>
                  <w:kern w:val="0"/>
                  <w:sz w:val="15"/>
                  <w:u w:val="single"/>
                </w:rPr>
                <w:t>查良镛金庸</w:t>
              </w:r>
            </w:hyperlink>
            <w:r w:rsidRPr="009F1C95">
              <w:rPr>
                <w:rFonts w:ascii="宋体" w:eastAsia="宋体" w:hAnsi="宋体" w:cs="宋体" w:hint="eastAsia"/>
                <w:color w:val="333333"/>
                <w:spacing w:val="22"/>
                <w:kern w:val="0"/>
                <w:sz w:val="13"/>
                <w:szCs w:val="13"/>
              </w:rPr>
              <w:t> 新派武侠小说最杰出的代表作家</w:t>
            </w:r>
          </w:p>
          <w:p w:rsidR="009F1C95" w:rsidRPr="009F1C95" w:rsidRDefault="009F1C95" w:rsidP="00AD49EC">
            <w:pPr>
              <w:widowControl/>
              <w:numPr>
                <w:ilvl w:val="0"/>
                <w:numId w:val="13"/>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5" name="图片 165" descr="查良镛金庸">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查良镛金庸">
                            <a:hlinkClick r:id="rId75" tgtFrame="&quot;_blank&quot;"/>
                          </pic:cNvPr>
                          <pic:cNvPicPr>
                            <a:picLocks noChangeAspect="1" noChangeArrowheads="1"/>
                          </pic:cNvPicPr>
                        </pic:nvPicPr>
                        <pic:blipFill>
                          <a:blip r:embed="rId76"/>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金庸是新派武侠小说最杰出的代表作家，汉族，被普遍誉为武侠小说史上前无古人后无来者的“绝代宗师”和“泰山北斗”，更有金迷们尊称其为“金大侠”或“查大侠”。与黄沾、蔡澜、倪匡并称“香港四大才子”。金庸享有三个“第一”盛誉，即：香江第一才子（指才华）、香港第一健行（指社评）、世界第一侠笔（指武侠）。金庸祖籍为江西省婺源县，1924年出生在浙江海宁。查家为当地名门望族，有“唐宋以来巨族，江南有数人家”之誉……</w:t>
            </w:r>
            <w:hyperlink r:id="rId77"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2"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rPr>
                <w:rFonts w:ascii="宋体" w:eastAsia="宋体" w:hAnsi="宋体" w:cs="宋体" w:hint="eastAsia"/>
                <w:color w:val="333333"/>
                <w:spacing w:val="22"/>
                <w:kern w:val="0"/>
                <w:sz w:val="13"/>
                <w:szCs w:val="13"/>
              </w:rPr>
            </w:pPr>
            <w:hyperlink r:id="rId78" w:tgtFrame="_blank" w:history="1">
              <w:r w:rsidRPr="009F1C95">
                <w:rPr>
                  <w:rFonts w:ascii="宋体" w:eastAsia="宋体" w:hAnsi="宋体" w:cs="宋体" w:hint="eastAsia"/>
                  <w:b/>
                  <w:bCs/>
                  <w:color w:val="000099"/>
                  <w:spacing w:val="22"/>
                  <w:kern w:val="0"/>
                  <w:sz w:val="15"/>
                  <w:u w:val="single"/>
                </w:rPr>
                <w:t>陈振龙</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79" w:history="1">
              <w:r w:rsidRPr="009F1C95">
                <w:rPr>
                  <w:rFonts w:ascii="宋体" w:eastAsia="宋体" w:hAnsi="宋体" w:cs="宋体" w:hint="eastAsia"/>
                  <w:color w:val="000099"/>
                  <w:spacing w:val="22"/>
                  <w:kern w:val="0"/>
                  <w:sz w:val="13"/>
                </w:rPr>
                <w:t>1543</w:t>
              </w:r>
            </w:hyperlink>
            <w:r w:rsidRPr="009F1C95">
              <w:rPr>
                <w:rFonts w:ascii="宋体" w:eastAsia="宋体" w:hAnsi="宋体" w:cs="宋体" w:hint="eastAsia"/>
                <w:color w:val="333333"/>
                <w:spacing w:val="22"/>
                <w:kern w:val="0"/>
                <w:sz w:val="13"/>
              </w:rPr>
              <w:t>～</w:t>
            </w:r>
            <w:hyperlink r:id="rId80" w:history="1">
              <w:r w:rsidRPr="009F1C95">
                <w:rPr>
                  <w:rFonts w:ascii="宋体" w:eastAsia="宋体" w:hAnsi="宋体" w:cs="宋体" w:hint="eastAsia"/>
                  <w:color w:val="000099"/>
                  <w:spacing w:val="22"/>
                  <w:kern w:val="0"/>
                  <w:sz w:val="13"/>
                </w:rPr>
                <w:t>1619</w:t>
              </w:r>
            </w:hyperlink>
            <w:r w:rsidRPr="009F1C95">
              <w:rPr>
                <w:rFonts w:ascii="宋体" w:eastAsia="宋体" w:hAnsi="宋体" w:cs="宋体" w:hint="eastAsia"/>
                <w:color w:val="333333"/>
                <w:spacing w:val="22"/>
                <w:kern w:val="0"/>
                <w:sz w:val="13"/>
              </w:rPr>
              <w:t>)</w:t>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陈振龙(约1543～1619)陈振龙，青桥人。约明嘉靖二十二年(1543)生于书香家庭。他自幼饱读诗书，年未二十中秀才。后弃儒经商，寓居福州达道铺，随众商人乘船往吕宋(今菲律宾群岛)经商。他在吕宋见当地人民种植朱薯，当时福建沿海一带旱涝无常，常闹饥荒，振龙想到福建多山，若在山上及旷地种植朱薯，可以救荒，决心把朱薯带回国内引种。当时吕宋政府严禁薯种外传，振龙爱国爱乡心切，不顾当地-，用高价向当地人密……</w:t>
            </w:r>
            <w:hyperlink r:id="rId81"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3"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1391419173"/>
              <w:rPr>
                <w:rFonts w:ascii="宋体" w:eastAsia="宋体" w:hAnsi="宋体" w:cs="宋体" w:hint="eastAsia"/>
                <w:color w:val="333333"/>
                <w:spacing w:val="22"/>
                <w:kern w:val="0"/>
                <w:sz w:val="13"/>
                <w:szCs w:val="13"/>
              </w:rPr>
            </w:pPr>
            <w:hyperlink r:id="rId82" w:tgtFrame="_blank" w:history="1">
              <w:r w:rsidRPr="009F1C95">
                <w:rPr>
                  <w:rFonts w:ascii="宋体" w:eastAsia="宋体" w:hAnsi="宋体" w:cs="宋体" w:hint="eastAsia"/>
                  <w:b/>
                  <w:bCs/>
                  <w:color w:val="000099"/>
                  <w:spacing w:val="22"/>
                  <w:kern w:val="0"/>
                  <w:sz w:val="15"/>
                  <w:u w:val="single"/>
                </w:rPr>
                <w:t>马化腾</w:t>
              </w:r>
            </w:hyperlink>
          </w:p>
          <w:p w:rsidR="009F1C95" w:rsidRPr="009F1C95" w:rsidRDefault="009F1C95" w:rsidP="00AD49EC">
            <w:pPr>
              <w:widowControl/>
              <w:numPr>
                <w:ilvl w:val="0"/>
                <w:numId w:val="14"/>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6" name="图片 166" descr="马化腾">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马化腾">
                            <a:hlinkClick r:id="rId82" tgtFrame="&quot;_blank&quot;"/>
                          </pic:cNvPr>
                          <pic:cNvPicPr>
                            <a:picLocks noChangeAspect="1" noChangeArrowheads="1"/>
                          </pic:cNvPicPr>
                        </pic:nvPicPr>
                        <pic:blipFill>
                          <a:blip r:embed="rId83"/>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马化腾，男，1971年10月29日生于广东省汕头市潮南区。腾讯公司主要创办人之一，现担任腾讯公司控股董事会主席兼首席执行官；全国青联副主席。他曾在深圳大学主修计算机及应用，于1993年取得深大理科学士学位。在创办腾讯之前，马化腾曾在中国电信服务和产品供应商深圳润迅通讯发展有限公司主管互联网传呼系统的研究开发工作，在电信及互联网行业拥有10多年经验。1998年和好友张志东注册成立深圳市腾讯计算机系统……</w:t>
            </w:r>
            <w:hyperlink r:id="rId84"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4"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rPr>
                <w:rFonts w:ascii="宋体" w:eastAsia="宋体" w:hAnsi="宋体" w:cs="宋体" w:hint="eastAsia"/>
                <w:color w:val="333333"/>
                <w:spacing w:val="22"/>
                <w:kern w:val="0"/>
                <w:sz w:val="13"/>
                <w:szCs w:val="13"/>
              </w:rPr>
            </w:pPr>
            <w:hyperlink r:id="rId85" w:tgtFrame="_blank" w:history="1">
              <w:r w:rsidRPr="009F1C95">
                <w:rPr>
                  <w:rFonts w:ascii="宋体" w:eastAsia="宋体" w:hAnsi="宋体" w:cs="宋体" w:hint="eastAsia"/>
                  <w:b/>
                  <w:bCs/>
                  <w:color w:val="000099"/>
                  <w:spacing w:val="22"/>
                  <w:kern w:val="0"/>
                  <w:sz w:val="15"/>
                  <w:u w:val="single"/>
                </w:rPr>
                <w:t>陈胜</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86" w:history="1">
              <w:r w:rsidRPr="009F1C95">
                <w:rPr>
                  <w:rFonts w:ascii="宋体" w:eastAsia="宋体" w:hAnsi="宋体" w:cs="宋体" w:hint="eastAsia"/>
                  <w:color w:val="000099"/>
                  <w:spacing w:val="22"/>
                  <w:kern w:val="0"/>
                  <w:sz w:val="13"/>
                </w:rPr>
                <w:t>前208</w:t>
              </w:r>
            </w:hyperlink>
            <w:r w:rsidRPr="009F1C95">
              <w:rPr>
                <w:rFonts w:ascii="宋体" w:eastAsia="宋体" w:hAnsi="宋体" w:cs="宋体" w:hint="eastAsia"/>
                <w:color w:val="333333"/>
                <w:spacing w:val="22"/>
                <w:kern w:val="0"/>
                <w:sz w:val="13"/>
              </w:rPr>
              <w:t>)</w:t>
            </w:r>
            <w:r w:rsidRPr="009F1C95">
              <w:rPr>
                <w:rFonts w:ascii="宋体" w:eastAsia="宋体" w:hAnsi="宋体" w:cs="宋体" w:hint="eastAsia"/>
                <w:color w:val="333333"/>
                <w:spacing w:val="22"/>
                <w:kern w:val="0"/>
                <w:sz w:val="13"/>
                <w:szCs w:val="13"/>
              </w:rPr>
              <w:t> 秦朝末年反秦义军的首领</w:t>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陈胜，字涉，汝南阳城（今河南省方城县东孟洼村人）人。吴广起义领袖者。陈胜（?－公元前208），字涉，楚国阳城县人。秦朝末年反秦义军的首领之一，与吴广一同在大泽乡（今安徽宿州西南）率众起兵，成为反秦义军的先驱；不久后在陈郡称王，建立张楚政权。后被秦将章邯所败，遭车夫刺杀而死。 当时正值秦朝的残暴统治时期，阶级压迫极深。他不甘心受人奴役，同情和自己命运相同的人。有一天，他对一起耕田的伙伴们说：“苟富贵……</w:t>
            </w:r>
            <w:hyperlink r:id="rId87"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5"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2130007604"/>
              <w:rPr>
                <w:rFonts w:ascii="宋体" w:eastAsia="宋体" w:hAnsi="宋体" w:cs="宋体" w:hint="eastAsia"/>
                <w:color w:val="333333"/>
                <w:spacing w:val="22"/>
                <w:kern w:val="0"/>
                <w:sz w:val="13"/>
                <w:szCs w:val="13"/>
              </w:rPr>
            </w:pPr>
            <w:hyperlink r:id="rId88" w:tgtFrame="_blank" w:history="1">
              <w:r w:rsidRPr="009F1C95">
                <w:rPr>
                  <w:rFonts w:ascii="宋体" w:eastAsia="宋体" w:hAnsi="宋体" w:cs="宋体" w:hint="eastAsia"/>
                  <w:b/>
                  <w:bCs/>
                  <w:color w:val="000099"/>
                  <w:spacing w:val="22"/>
                  <w:kern w:val="0"/>
                  <w:sz w:val="15"/>
                  <w:u w:val="single"/>
                </w:rPr>
                <w:t>张择端</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89" w:history="1">
              <w:r w:rsidRPr="009F1C95">
                <w:rPr>
                  <w:rFonts w:ascii="宋体" w:eastAsia="宋体" w:hAnsi="宋体" w:cs="宋体" w:hint="eastAsia"/>
                  <w:color w:val="000099"/>
                  <w:spacing w:val="22"/>
                  <w:kern w:val="0"/>
                  <w:sz w:val="13"/>
                </w:rPr>
                <w:t>1085</w:t>
              </w:r>
            </w:hyperlink>
            <w:r w:rsidRPr="009F1C95">
              <w:rPr>
                <w:rFonts w:ascii="宋体" w:eastAsia="宋体" w:hAnsi="宋体" w:cs="宋体" w:hint="eastAsia"/>
                <w:color w:val="333333"/>
                <w:spacing w:val="22"/>
                <w:kern w:val="0"/>
                <w:sz w:val="13"/>
              </w:rPr>
              <w:t>～</w:t>
            </w:r>
            <w:hyperlink r:id="rId90" w:history="1">
              <w:r w:rsidRPr="009F1C95">
                <w:rPr>
                  <w:rFonts w:ascii="宋体" w:eastAsia="宋体" w:hAnsi="宋体" w:cs="宋体" w:hint="eastAsia"/>
                  <w:color w:val="000099"/>
                  <w:spacing w:val="22"/>
                  <w:kern w:val="0"/>
                  <w:sz w:val="13"/>
                </w:rPr>
                <w:t>1145</w:t>
              </w:r>
            </w:hyperlink>
            <w:r w:rsidRPr="009F1C95">
              <w:rPr>
                <w:rFonts w:ascii="宋体" w:eastAsia="宋体" w:hAnsi="宋体" w:cs="宋体" w:hint="eastAsia"/>
                <w:color w:val="333333"/>
                <w:spacing w:val="22"/>
                <w:kern w:val="0"/>
                <w:sz w:val="13"/>
              </w:rPr>
              <w:t>)</w:t>
            </w:r>
          </w:p>
          <w:p w:rsidR="009F1C95" w:rsidRPr="009F1C95" w:rsidRDefault="009F1C95" w:rsidP="00AD49EC">
            <w:pPr>
              <w:widowControl/>
              <w:numPr>
                <w:ilvl w:val="0"/>
                <w:numId w:val="15"/>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7" name="图片 167" descr="张择端">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张择端">
                            <a:hlinkClick r:id="rId88" tgtFrame="&quot;_blank&quot;"/>
                          </pic:cNvPr>
                          <pic:cNvPicPr>
                            <a:picLocks noChangeAspect="1" noChangeArrowheads="1"/>
                          </pic:cNvPicPr>
                        </pic:nvPicPr>
                        <pic:blipFill>
                          <a:blip r:embed="rId91"/>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张择端（Zhang Zeduan，1085年 --- 1145年），字正道。汉族，琅邪东武（今山东诸城）人。中国北宋时期著名画家，艺术大师。他的风俗画《清明上河图》，是世界名画之一，也是他的代表作，描绘当年汴京近郊在清明时节社会各阶层的生活景象，真实生动，是一件具有重要历史价值和杰出艺术成就的优秀风俗画。经过近千年的漫长岁月，至今仍完好地保存在北京故宫博物院。人物生平张择端自幼好学，早年游学汴京(……</w:t>
            </w:r>
            <w:hyperlink r:id="rId92" w:tgtFrame="_blank" w:history="1">
              <w:r w:rsidRPr="009F1C95">
                <w:rPr>
                  <w:rFonts w:ascii="宋体" w:eastAsia="宋体" w:hAnsi="宋体" w:cs="宋体" w:hint="eastAsia"/>
                  <w:color w:val="000099"/>
                  <w:kern w:val="0"/>
                  <w:sz w:val="13"/>
                  <w:u w:val="single"/>
                </w:rPr>
                <w:t>[详细]</w:t>
              </w:r>
            </w:hyperlink>
          </w:p>
        </w:tc>
      </w:tr>
    </w:tbl>
    <w:p w:rsidR="009F1C95" w:rsidRPr="009F1C95" w:rsidRDefault="009F1C95" w:rsidP="009F1C95">
      <w:pPr>
        <w:widowControl/>
        <w:jc w:val="left"/>
        <w:rPr>
          <w:ins w:id="16" w:author="Unknown"/>
          <w:rFonts w:ascii="宋体" w:eastAsia="宋体" w:hAnsi="宋体" w:cs="宋体"/>
          <w:vanish/>
          <w:kern w:val="0"/>
          <w:sz w:val="24"/>
          <w:szCs w:val="24"/>
        </w:rPr>
      </w:pPr>
    </w:p>
    <w:tbl>
      <w:tblPr>
        <w:tblW w:w="7942" w:type="dxa"/>
        <w:jc w:val="center"/>
        <w:tblCellSpacing w:w="0"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7942"/>
      </w:tblGrid>
      <w:tr w:rsidR="009F1C95" w:rsidRPr="009F1C95" w:rsidTr="009F1C95">
        <w:trPr>
          <w:tblCellSpacing w:w="0" w:type="dxa"/>
          <w:jc w:val="center"/>
        </w:trPr>
        <w:tc>
          <w:tcPr>
            <w:tcW w:w="0" w:type="auto"/>
            <w:shd w:val="clear" w:color="auto" w:fill="FFFFFF"/>
            <w:hideMark/>
          </w:tcPr>
          <w:p w:rsidR="009F1C95" w:rsidRPr="009F1C95" w:rsidRDefault="009F1C95" w:rsidP="009F1C95">
            <w:pPr>
              <w:widowControl/>
              <w:shd w:val="clear" w:color="auto" w:fill="EEEEEE"/>
              <w:spacing w:line="273" w:lineRule="atLeast"/>
              <w:jc w:val="left"/>
              <w:divId w:val="427316698"/>
              <w:rPr>
                <w:rFonts w:ascii="宋体" w:eastAsia="宋体" w:hAnsi="宋体" w:cs="宋体" w:hint="eastAsia"/>
                <w:color w:val="333333"/>
                <w:spacing w:val="22"/>
                <w:kern w:val="0"/>
                <w:sz w:val="13"/>
                <w:szCs w:val="13"/>
              </w:rPr>
            </w:pPr>
            <w:hyperlink r:id="rId93" w:tgtFrame="_blank" w:history="1">
              <w:r w:rsidRPr="009F1C95">
                <w:rPr>
                  <w:rFonts w:ascii="宋体" w:eastAsia="宋体" w:hAnsi="宋体" w:cs="宋体" w:hint="eastAsia"/>
                  <w:b/>
                  <w:bCs/>
                  <w:color w:val="000099"/>
                  <w:spacing w:val="22"/>
                  <w:kern w:val="0"/>
                  <w:sz w:val="15"/>
                  <w:u w:val="single"/>
                </w:rPr>
                <w:t>李小龙</w:t>
              </w:r>
            </w:hyperlink>
            <w:r w:rsidRPr="009F1C95">
              <w:rPr>
                <w:rFonts w:ascii="宋体" w:eastAsia="宋体" w:hAnsi="宋体" w:cs="宋体" w:hint="eastAsia"/>
                <w:color w:val="333333"/>
                <w:spacing w:val="22"/>
                <w:kern w:val="0"/>
                <w:sz w:val="13"/>
                <w:szCs w:val="13"/>
              </w:rPr>
              <w:t> </w:t>
            </w:r>
            <w:r w:rsidRPr="009F1C95">
              <w:rPr>
                <w:rFonts w:ascii="宋体" w:eastAsia="宋体" w:hAnsi="宋体" w:cs="宋体" w:hint="eastAsia"/>
                <w:color w:val="333333"/>
                <w:spacing w:val="22"/>
                <w:kern w:val="0"/>
                <w:sz w:val="13"/>
              </w:rPr>
              <w:t>(</w:t>
            </w:r>
            <w:hyperlink r:id="rId94" w:history="1">
              <w:r w:rsidRPr="009F1C95">
                <w:rPr>
                  <w:rFonts w:ascii="宋体" w:eastAsia="宋体" w:hAnsi="宋体" w:cs="宋体" w:hint="eastAsia"/>
                  <w:color w:val="000099"/>
                  <w:spacing w:val="22"/>
                  <w:kern w:val="0"/>
                  <w:sz w:val="13"/>
                </w:rPr>
                <w:t>1940</w:t>
              </w:r>
            </w:hyperlink>
            <w:r w:rsidRPr="009F1C95">
              <w:rPr>
                <w:rFonts w:ascii="宋体" w:eastAsia="宋体" w:hAnsi="宋体" w:cs="宋体" w:hint="eastAsia"/>
                <w:color w:val="333333"/>
                <w:spacing w:val="22"/>
                <w:kern w:val="0"/>
                <w:sz w:val="13"/>
              </w:rPr>
              <w:t>～</w:t>
            </w:r>
            <w:hyperlink r:id="rId95" w:history="1">
              <w:r w:rsidRPr="009F1C95">
                <w:rPr>
                  <w:rFonts w:ascii="宋体" w:eastAsia="宋体" w:hAnsi="宋体" w:cs="宋体" w:hint="eastAsia"/>
                  <w:color w:val="000099"/>
                  <w:spacing w:val="22"/>
                  <w:kern w:val="0"/>
                  <w:sz w:val="13"/>
                </w:rPr>
                <w:t>1973</w:t>
              </w:r>
            </w:hyperlink>
            <w:r w:rsidRPr="009F1C95">
              <w:rPr>
                <w:rFonts w:ascii="宋体" w:eastAsia="宋体" w:hAnsi="宋体" w:cs="宋体" w:hint="eastAsia"/>
                <w:color w:val="333333"/>
                <w:spacing w:val="22"/>
                <w:kern w:val="0"/>
                <w:sz w:val="13"/>
              </w:rPr>
              <w:t>)</w:t>
            </w:r>
          </w:p>
          <w:p w:rsidR="009F1C95" w:rsidRPr="009F1C95" w:rsidRDefault="009F1C95" w:rsidP="00AD49EC">
            <w:pPr>
              <w:widowControl/>
              <w:numPr>
                <w:ilvl w:val="0"/>
                <w:numId w:val="16"/>
              </w:numPr>
              <w:spacing w:before="100" w:beforeAutospacing="1" w:after="100" w:afterAutospacing="1" w:line="210" w:lineRule="atLeast"/>
              <w:ind w:left="0" w:firstLine="22"/>
              <w:jc w:val="center"/>
              <w:rPr>
                <w:rFonts w:ascii="宋体" w:eastAsia="宋体" w:hAnsi="宋体" w:cs="宋体" w:hint="eastAsia"/>
                <w:color w:val="000000"/>
                <w:kern w:val="0"/>
                <w:sz w:val="13"/>
                <w:szCs w:val="13"/>
              </w:rPr>
            </w:pPr>
            <w:r>
              <w:rPr>
                <w:rFonts w:ascii="宋体" w:eastAsia="宋体" w:hAnsi="宋体" w:cs="宋体"/>
                <w:noProof/>
                <w:color w:val="000099"/>
                <w:kern w:val="0"/>
                <w:sz w:val="13"/>
                <w:szCs w:val="13"/>
              </w:rPr>
              <w:lastRenderedPageBreak/>
              <w:drawing>
                <wp:inline distT="0" distB="0" distL="0" distR="0">
                  <wp:extent cx="2860675" cy="3969385"/>
                  <wp:effectExtent l="19050" t="0" r="0" b="0"/>
                  <wp:docPr id="168" name="图片 168" descr="李小龙">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李小龙">
                            <a:hlinkClick r:id="rId93" tgtFrame="&quot;_blank&quot;"/>
                          </pic:cNvPr>
                          <pic:cNvPicPr>
                            <a:picLocks noChangeAspect="1" noChangeArrowheads="1"/>
                          </pic:cNvPicPr>
                        </pic:nvPicPr>
                        <pic:blipFill>
                          <a:blip r:embed="rId96"/>
                          <a:srcRect/>
                          <a:stretch>
                            <a:fillRect/>
                          </a:stretch>
                        </pic:blipFill>
                        <pic:spPr bwMode="auto">
                          <a:xfrm>
                            <a:off x="0" y="0"/>
                            <a:ext cx="2860675" cy="3969385"/>
                          </a:xfrm>
                          <a:prstGeom prst="rect">
                            <a:avLst/>
                          </a:prstGeom>
                          <a:noFill/>
                          <a:ln w="9525">
                            <a:noFill/>
                            <a:miter lim="800000"/>
                            <a:headEnd/>
                            <a:tailEnd/>
                          </a:ln>
                        </pic:spPr>
                      </pic:pic>
                    </a:graphicData>
                  </a:graphic>
                </wp:inline>
              </w:drawing>
            </w:r>
          </w:p>
          <w:p w:rsidR="009F1C95" w:rsidRPr="009F1C95" w:rsidRDefault="009F1C95" w:rsidP="009F1C95">
            <w:pPr>
              <w:widowControl/>
              <w:spacing w:line="210" w:lineRule="atLeast"/>
              <w:jc w:val="left"/>
              <w:rPr>
                <w:rFonts w:ascii="宋体" w:eastAsia="宋体" w:hAnsi="宋体" w:cs="宋体"/>
                <w:color w:val="000000"/>
                <w:kern w:val="0"/>
                <w:sz w:val="13"/>
                <w:szCs w:val="13"/>
              </w:rPr>
            </w:pPr>
            <w:r w:rsidRPr="009F1C95">
              <w:rPr>
                <w:rFonts w:ascii="宋体" w:eastAsia="宋体" w:hAnsi="宋体" w:cs="宋体" w:hint="eastAsia"/>
                <w:color w:val="000000"/>
                <w:kern w:val="0"/>
                <w:sz w:val="13"/>
                <w:szCs w:val="13"/>
              </w:rPr>
              <w:t xml:space="preserve">　　 李小龙（1940～1973年），原名李振藩，乳名细凤，英文名Bruce/ Lee（布鲁士·李），祖籍顺德均安镇上村。祖父李震彪武功超卓，青年时期受聘于佛山一家著名镖局，举家迁佛山定居。其父李海泉为著名粤剧武生，居住在佛山山紫村拱北里，抗日战争爆发后移居香港。母亲何金棠，是欧亚混血人种。1940年，李海泉携眷赴美国巡回演出时，于11月27日在美国旧金山三藩市积臣街医院生下李小龙，翌年举家返回香港。……</w:t>
            </w:r>
            <w:hyperlink r:id="rId97" w:tgtFrame="_blank" w:history="1">
              <w:r w:rsidRPr="009F1C95">
                <w:rPr>
                  <w:rFonts w:ascii="宋体" w:eastAsia="宋体" w:hAnsi="宋体" w:cs="宋体" w:hint="eastAsia"/>
                  <w:color w:val="000099"/>
                  <w:kern w:val="0"/>
                  <w:sz w:val="13"/>
                  <w:u w:val="single"/>
                </w:rPr>
                <w:t>[详细]</w:t>
              </w:r>
            </w:hyperlink>
          </w:p>
        </w:tc>
      </w:tr>
    </w:tbl>
    <w:p w:rsidR="00AD49EC" w:rsidRPr="009F1C95" w:rsidRDefault="00AD49EC" w:rsidP="009F1C95"/>
    <w:sectPr w:rsidR="00AD49EC" w:rsidRPr="009F1C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9EC" w:rsidRDefault="00AD49EC" w:rsidP="009D052D">
      <w:r>
        <w:separator/>
      </w:r>
    </w:p>
  </w:endnote>
  <w:endnote w:type="continuationSeparator" w:id="1">
    <w:p w:rsidR="00AD49EC" w:rsidRDefault="00AD49EC" w:rsidP="009D0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9EC" w:rsidRDefault="00AD49EC" w:rsidP="009D052D">
      <w:r>
        <w:separator/>
      </w:r>
    </w:p>
  </w:footnote>
  <w:footnote w:type="continuationSeparator" w:id="1">
    <w:p w:rsidR="00AD49EC" w:rsidRDefault="00AD49EC" w:rsidP="009D0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1BD5"/>
    <w:multiLevelType w:val="multilevel"/>
    <w:tmpl w:val="DE9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42DBB"/>
    <w:multiLevelType w:val="multilevel"/>
    <w:tmpl w:val="3A98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B08D1"/>
    <w:multiLevelType w:val="multilevel"/>
    <w:tmpl w:val="E13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640A4"/>
    <w:multiLevelType w:val="multilevel"/>
    <w:tmpl w:val="2DA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71E85"/>
    <w:multiLevelType w:val="multilevel"/>
    <w:tmpl w:val="140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31407"/>
    <w:multiLevelType w:val="multilevel"/>
    <w:tmpl w:val="2FB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71678"/>
    <w:multiLevelType w:val="multilevel"/>
    <w:tmpl w:val="7A0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12E57"/>
    <w:multiLevelType w:val="multilevel"/>
    <w:tmpl w:val="EC0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A524E"/>
    <w:multiLevelType w:val="multilevel"/>
    <w:tmpl w:val="9CF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909A4"/>
    <w:multiLevelType w:val="multilevel"/>
    <w:tmpl w:val="2F3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55B59"/>
    <w:multiLevelType w:val="multilevel"/>
    <w:tmpl w:val="510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C2FAD"/>
    <w:multiLevelType w:val="multilevel"/>
    <w:tmpl w:val="744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67B08"/>
    <w:multiLevelType w:val="multilevel"/>
    <w:tmpl w:val="702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14E35"/>
    <w:multiLevelType w:val="multilevel"/>
    <w:tmpl w:val="161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E2A46"/>
    <w:multiLevelType w:val="multilevel"/>
    <w:tmpl w:val="FC2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500AC0"/>
    <w:multiLevelType w:val="multilevel"/>
    <w:tmpl w:val="2F2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0"/>
  </w:num>
  <w:num w:numId="5">
    <w:abstractNumId w:val="6"/>
  </w:num>
  <w:num w:numId="6">
    <w:abstractNumId w:val="9"/>
  </w:num>
  <w:num w:numId="7">
    <w:abstractNumId w:val="15"/>
  </w:num>
  <w:num w:numId="8">
    <w:abstractNumId w:val="2"/>
  </w:num>
  <w:num w:numId="9">
    <w:abstractNumId w:val="1"/>
  </w:num>
  <w:num w:numId="10">
    <w:abstractNumId w:val="11"/>
  </w:num>
  <w:num w:numId="11">
    <w:abstractNumId w:val="14"/>
  </w:num>
  <w:num w:numId="12">
    <w:abstractNumId w:val="13"/>
  </w:num>
  <w:num w:numId="13">
    <w:abstractNumId w:val="3"/>
  </w:num>
  <w:num w:numId="14">
    <w:abstractNumId w:val="7"/>
  </w:num>
  <w:num w:numId="15">
    <w:abstractNumId w:val="12"/>
  </w:num>
  <w:num w:numId="16">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052D"/>
    <w:rsid w:val="009D052D"/>
    <w:rsid w:val="009F1C95"/>
    <w:rsid w:val="00AD49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0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052D"/>
    <w:rPr>
      <w:sz w:val="18"/>
      <w:szCs w:val="18"/>
    </w:rPr>
  </w:style>
  <w:style w:type="paragraph" w:styleId="a4">
    <w:name w:val="footer"/>
    <w:basedOn w:val="a"/>
    <w:link w:val="Char0"/>
    <w:uiPriority w:val="99"/>
    <w:semiHidden/>
    <w:unhideWhenUsed/>
    <w:rsid w:val="009D05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052D"/>
    <w:rPr>
      <w:sz w:val="18"/>
      <w:szCs w:val="18"/>
    </w:rPr>
  </w:style>
  <w:style w:type="character" w:styleId="a5">
    <w:name w:val="Hyperlink"/>
    <w:basedOn w:val="a0"/>
    <w:uiPriority w:val="99"/>
    <w:semiHidden/>
    <w:unhideWhenUsed/>
    <w:rsid w:val="009D052D"/>
    <w:rPr>
      <w:color w:val="0000FF"/>
      <w:u w:val="single"/>
    </w:rPr>
  </w:style>
  <w:style w:type="character" w:customStyle="1" w:styleId="bjc">
    <w:name w:val="bjc"/>
    <w:basedOn w:val="a0"/>
    <w:rsid w:val="009D052D"/>
  </w:style>
  <w:style w:type="paragraph" w:styleId="a6">
    <w:name w:val="Balloon Text"/>
    <w:basedOn w:val="a"/>
    <w:link w:val="Char1"/>
    <w:uiPriority w:val="99"/>
    <w:semiHidden/>
    <w:unhideWhenUsed/>
    <w:rsid w:val="009D052D"/>
    <w:rPr>
      <w:sz w:val="18"/>
      <w:szCs w:val="18"/>
    </w:rPr>
  </w:style>
  <w:style w:type="character" w:customStyle="1" w:styleId="Char1">
    <w:name w:val="批注框文本 Char"/>
    <w:basedOn w:val="a0"/>
    <w:link w:val="a6"/>
    <w:uiPriority w:val="99"/>
    <w:semiHidden/>
    <w:rsid w:val="009D052D"/>
    <w:rPr>
      <w:sz w:val="18"/>
      <w:szCs w:val="18"/>
    </w:rPr>
  </w:style>
</w:styles>
</file>

<file path=word/webSettings.xml><?xml version="1.0" encoding="utf-8"?>
<w:webSettings xmlns:r="http://schemas.openxmlformats.org/officeDocument/2006/relationships" xmlns:w="http://schemas.openxmlformats.org/wordprocessingml/2006/main">
  <w:divs>
    <w:div w:id="526407105">
      <w:bodyDiv w:val="1"/>
      <w:marLeft w:val="0"/>
      <w:marRight w:val="0"/>
      <w:marTop w:val="0"/>
      <w:marBottom w:val="0"/>
      <w:divBdr>
        <w:top w:val="none" w:sz="0" w:space="0" w:color="auto"/>
        <w:left w:val="none" w:sz="0" w:space="0" w:color="auto"/>
        <w:bottom w:val="none" w:sz="0" w:space="0" w:color="auto"/>
        <w:right w:val="none" w:sz="0" w:space="0" w:color="auto"/>
      </w:divBdr>
      <w:divsChild>
        <w:div w:id="1700618451">
          <w:marLeft w:val="0"/>
          <w:marRight w:val="0"/>
          <w:marTop w:val="0"/>
          <w:marBottom w:val="0"/>
          <w:divBdr>
            <w:top w:val="none" w:sz="0" w:space="0" w:color="auto"/>
            <w:left w:val="none" w:sz="0" w:space="0" w:color="auto"/>
            <w:bottom w:val="single" w:sz="4" w:space="0" w:color="CCCCCC"/>
            <w:right w:val="none" w:sz="0" w:space="0" w:color="auto"/>
          </w:divBdr>
        </w:div>
        <w:div w:id="1551573551">
          <w:marLeft w:val="0"/>
          <w:marRight w:val="0"/>
          <w:marTop w:val="0"/>
          <w:marBottom w:val="0"/>
          <w:divBdr>
            <w:top w:val="none" w:sz="0" w:space="0" w:color="auto"/>
            <w:left w:val="none" w:sz="0" w:space="0" w:color="auto"/>
            <w:bottom w:val="none" w:sz="0" w:space="0" w:color="auto"/>
            <w:right w:val="none" w:sz="0" w:space="0" w:color="auto"/>
          </w:divBdr>
        </w:div>
        <w:div w:id="2033912787">
          <w:marLeft w:val="0"/>
          <w:marRight w:val="0"/>
          <w:marTop w:val="0"/>
          <w:marBottom w:val="0"/>
          <w:divBdr>
            <w:top w:val="none" w:sz="0" w:space="0" w:color="auto"/>
            <w:left w:val="none" w:sz="0" w:space="0" w:color="auto"/>
            <w:bottom w:val="single" w:sz="4" w:space="0" w:color="CCCCCC"/>
            <w:right w:val="none" w:sz="0" w:space="0" w:color="auto"/>
          </w:divBdr>
        </w:div>
        <w:div w:id="66654523">
          <w:marLeft w:val="0"/>
          <w:marRight w:val="0"/>
          <w:marTop w:val="0"/>
          <w:marBottom w:val="0"/>
          <w:divBdr>
            <w:top w:val="none" w:sz="0" w:space="0" w:color="auto"/>
            <w:left w:val="none" w:sz="0" w:space="0" w:color="auto"/>
            <w:bottom w:val="none" w:sz="0" w:space="0" w:color="auto"/>
            <w:right w:val="none" w:sz="0" w:space="0" w:color="auto"/>
          </w:divBdr>
        </w:div>
        <w:div w:id="168757255">
          <w:marLeft w:val="0"/>
          <w:marRight w:val="0"/>
          <w:marTop w:val="0"/>
          <w:marBottom w:val="0"/>
          <w:divBdr>
            <w:top w:val="none" w:sz="0" w:space="0" w:color="auto"/>
            <w:left w:val="none" w:sz="0" w:space="0" w:color="auto"/>
            <w:bottom w:val="single" w:sz="4" w:space="0" w:color="CCCCCC"/>
            <w:right w:val="none" w:sz="0" w:space="0" w:color="auto"/>
          </w:divBdr>
        </w:div>
        <w:div w:id="1624117106">
          <w:marLeft w:val="0"/>
          <w:marRight w:val="0"/>
          <w:marTop w:val="0"/>
          <w:marBottom w:val="0"/>
          <w:divBdr>
            <w:top w:val="none" w:sz="0" w:space="0" w:color="auto"/>
            <w:left w:val="none" w:sz="0" w:space="0" w:color="auto"/>
            <w:bottom w:val="none" w:sz="0" w:space="0" w:color="auto"/>
            <w:right w:val="none" w:sz="0" w:space="0" w:color="auto"/>
          </w:divBdr>
        </w:div>
        <w:div w:id="327363495">
          <w:marLeft w:val="0"/>
          <w:marRight w:val="0"/>
          <w:marTop w:val="0"/>
          <w:marBottom w:val="0"/>
          <w:divBdr>
            <w:top w:val="none" w:sz="0" w:space="0" w:color="auto"/>
            <w:left w:val="none" w:sz="0" w:space="0" w:color="auto"/>
            <w:bottom w:val="single" w:sz="4" w:space="0" w:color="CCCCCC"/>
            <w:right w:val="none" w:sz="0" w:space="0" w:color="auto"/>
          </w:divBdr>
        </w:div>
        <w:div w:id="1798792988">
          <w:marLeft w:val="0"/>
          <w:marRight w:val="0"/>
          <w:marTop w:val="0"/>
          <w:marBottom w:val="0"/>
          <w:divBdr>
            <w:top w:val="none" w:sz="0" w:space="0" w:color="auto"/>
            <w:left w:val="none" w:sz="0" w:space="0" w:color="auto"/>
            <w:bottom w:val="none" w:sz="0" w:space="0" w:color="auto"/>
            <w:right w:val="none" w:sz="0" w:space="0" w:color="auto"/>
          </w:divBdr>
        </w:div>
        <w:div w:id="1203788431">
          <w:marLeft w:val="0"/>
          <w:marRight w:val="0"/>
          <w:marTop w:val="0"/>
          <w:marBottom w:val="0"/>
          <w:divBdr>
            <w:top w:val="none" w:sz="0" w:space="0" w:color="auto"/>
            <w:left w:val="none" w:sz="0" w:space="0" w:color="auto"/>
            <w:bottom w:val="single" w:sz="4" w:space="0" w:color="CCCCCC"/>
            <w:right w:val="none" w:sz="0" w:space="0" w:color="auto"/>
          </w:divBdr>
        </w:div>
        <w:div w:id="209926701">
          <w:marLeft w:val="0"/>
          <w:marRight w:val="0"/>
          <w:marTop w:val="0"/>
          <w:marBottom w:val="0"/>
          <w:divBdr>
            <w:top w:val="none" w:sz="0" w:space="0" w:color="auto"/>
            <w:left w:val="none" w:sz="0" w:space="0" w:color="auto"/>
            <w:bottom w:val="none" w:sz="0" w:space="0" w:color="auto"/>
            <w:right w:val="none" w:sz="0" w:space="0" w:color="auto"/>
          </w:divBdr>
        </w:div>
        <w:div w:id="1713922863">
          <w:marLeft w:val="0"/>
          <w:marRight w:val="0"/>
          <w:marTop w:val="0"/>
          <w:marBottom w:val="0"/>
          <w:divBdr>
            <w:top w:val="none" w:sz="0" w:space="0" w:color="auto"/>
            <w:left w:val="none" w:sz="0" w:space="0" w:color="auto"/>
            <w:bottom w:val="single" w:sz="4" w:space="0" w:color="CCCCCC"/>
            <w:right w:val="none" w:sz="0" w:space="0" w:color="auto"/>
          </w:divBdr>
        </w:div>
        <w:div w:id="690884398">
          <w:marLeft w:val="0"/>
          <w:marRight w:val="0"/>
          <w:marTop w:val="0"/>
          <w:marBottom w:val="0"/>
          <w:divBdr>
            <w:top w:val="none" w:sz="0" w:space="0" w:color="auto"/>
            <w:left w:val="none" w:sz="0" w:space="0" w:color="auto"/>
            <w:bottom w:val="none" w:sz="0" w:space="0" w:color="auto"/>
            <w:right w:val="none" w:sz="0" w:space="0" w:color="auto"/>
          </w:divBdr>
        </w:div>
        <w:div w:id="1832139167">
          <w:marLeft w:val="0"/>
          <w:marRight w:val="0"/>
          <w:marTop w:val="0"/>
          <w:marBottom w:val="0"/>
          <w:divBdr>
            <w:top w:val="none" w:sz="0" w:space="0" w:color="auto"/>
            <w:left w:val="none" w:sz="0" w:space="0" w:color="auto"/>
            <w:bottom w:val="single" w:sz="4" w:space="0" w:color="CCCCCC"/>
            <w:right w:val="none" w:sz="0" w:space="0" w:color="auto"/>
          </w:divBdr>
        </w:div>
        <w:div w:id="404763575">
          <w:marLeft w:val="0"/>
          <w:marRight w:val="0"/>
          <w:marTop w:val="0"/>
          <w:marBottom w:val="0"/>
          <w:divBdr>
            <w:top w:val="none" w:sz="0" w:space="0" w:color="auto"/>
            <w:left w:val="none" w:sz="0" w:space="0" w:color="auto"/>
            <w:bottom w:val="none" w:sz="0" w:space="0" w:color="auto"/>
            <w:right w:val="none" w:sz="0" w:space="0" w:color="auto"/>
          </w:divBdr>
        </w:div>
        <w:div w:id="363793379">
          <w:marLeft w:val="0"/>
          <w:marRight w:val="0"/>
          <w:marTop w:val="0"/>
          <w:marBottom w:val="0"/>
          <w:divBdr>
            <w:top w:val="none" w:sz="0" w:space="0" w:color="auto"/>
            <w:left w:val="none" w:sz="0" w:space="0" w:color="auto"/>
            <w:bottom w:val="single" w:sz="4" w:space="0" w:color="CCCCCC"/>
            <w:right w:val="none" w:sz="0" w:space="0" w:color="auto"/>
          </w:divBdr>
        </w:div>
        <w:div w:id="1543979113">
          <w:marLeft w:val="0"/>
          <w:marRight w:val="0"/>
          <w:marTop w:val="0"/>
          <w:marBottom w:val="0"/>
          <w:divBdr>
            <w:top w:val="none" w:sz="0" w:space="0" w:color="auto"/>
            <w:left w:val="none" w:sz="0" w:space="0" w:color="auto"/>
            <w:bottom w:val="none" w:sz="0" w:space="0" w:color="auto"/>
            <w:right w:val="none" w:sz="0" w:space="0" w:color="auto"/>
          </w:divBdr>
        </w:div>
        <w:div w:id="104081508">
          <w:marLeft w:val="0"/>
          <w:marRight w:val="0"/>
          <w:marTop w:val="0"/>
          <w:marBottom w:val="0"/>
          <w:divBdr>
            <w:top w:val="none" w:sz="0" w:space="0" w:color="auto"/>
            <w:left w:val="none" w:sz="0" w:space="0" w:color="auto"/>
            <w:bottom w:val="single" w:sz="4" w:space="0" w:color="CCCCCC"/>
            <w:right w:val="none" w:sz="0" w:space="0" w:color="auto"/>
          </w:divBdr>
        </w:div>
        <w:div w:id="1817799004">
          <w:marLeft w:val="0"/>
          <w:marRight w:val="0"/>
          <w:marTop w:val="0"/>
          <w:marBottom w:val="0"/>
          <w:divBdr>
            <w:top w:val="none" w:sz="0" w:space="0" w:color="auto"/>
            <w:left w:val="none" w:sz="0" w:space="0" w:color="auto"/>
            <w:bottom w:val="none" w:sz="0" w:space="0" w:color="auto"/>
            <w:right w:val="none" w:sz="0" w:space="0" w:color="auto"/>
          </w:divBdr>
        </w:div>
        <w:div w:id="167402738">
          <w:marLeft w:val="0"/>
          <w:marRight w:val="0"/>
          <w:marTop w:val="0"/>
          <w:marBottom w:val="0"/>
          <w:divBdr>
            <w:top w:val="none" w:sz="0" w:space="0" w:color="auto"/>
            <w:left w:val="none" w:sz="0" w:space="0" w:color="auto"/>
            <w:bottom w:val="single" w:sz="4" w:space="0" w:color="CCCCCC"/>
            <w:right w:val="none" w:sz="0" w:space="0" w:color="auto"/>
          </w:divBdr>
        </w:div>
        <w:div w:id="1823158922">
          <w:marLeft w:val="0"/>
          <w:marRight w:val="0"/>
          <w:marTop w:val="0"/>
          <w:marBottom w:val="0"/>
          <w:divBdr>
            <w:top w:val="none" w:sz="0" w:space="0" w:color="auto"/>
            <w:left w:val="none" w:sz="0" w:space="0" w:color="auto"/>
            <w:bottom w:val="none" w:sz="0" w:space="0" w:color="auto"/>
            <w:right w:val="none" w:sz="0" w:space="0" w:color="auto"/>
          </w:divBdr>
        </w:div>
        <w:div w:id="1572151711">
          <w:marLeft w:val="0"/>
          <w:marRight w:val="0"/>
          <w:marTop w:val="0"/>
          <w:marBottom w:val="0"/>
          <w:divBdr>
            <w:top w:val="none" w:sz="0" w:space="0" w:color="auto"/>
            <w:left w:val="none" w:sz="0" w:space="0" w:color="auto"/>
            <w:bottom w:val="single" w:sz="4" w:space="0" w:color="CCCCCC"/>
            <w:right w:val="none" w:sz="0" w:space="0" w:color="auto"/>
          </w:divBdr>
        </w:div>
        <w:div w:id="538586414">
          <w:marLeft w:val="0"/>
          <w:marRight w:val="0"/>
          <w:marTop w:val="0"/>
          <w:marBottom w:val="0"/>
          <w:divBdr>
            <w:top w:val="none" w:sz="0" w:space="0" w:color="auto"/>
            <w:left w:val="none" w:sz="0" w:space="0" w:color="auto"/>
            <w:bottom w:val="none" w:sz="0" w:space="0" w:color="auto"/>
            <w:right w:val="none" w:sz="0" w:space="0" w:color="auto"/>
          </w:divBdr>
        </w:div>
        <w:div w:id="1350109342">
          <w:marLeft w:val="0"/>
          <w:marRight w:val="0"/>
          <w:marTop w:val="0"/>
          <w:marBottom w:val="0"/>
          <w:divBdr>
            <w:top w:val="none" w:sz="0" w:space="0" w:color="auto"/>
            <w:left w:val="none" w:sz="0" w:space="0" w:color="auto"/>
            <w:bottom w:val="single" w:sz="4" w:space="0" w:color="CCCCCC"/>
            <w:right w:val="none" w:sz="0" w:space="0" w:color="auto"/>
          </w:divBdr>
        </w:div>
        <w:div w:id="486628015">
          <w:marLeft w:val="0"/>
          <w:marRight w:val="0"/>
          <w:marTop w:val="0"/>
          <w:marBottom w:val="0"/>
          <w:divBdr>
            <w:top w:val="none" w:sz="0" w:space="0" w:color="auto"/>
            <w:left w:val="none" w:sz="0" w:space="0" w:color="auto"/>
            <w:bottom w:val="none" w:sz="0" w:space="0" w:color="auto"/>
            <w:right w:val="none" w:sz="0" w:space="0" w:color="auto"/>
          </w:divBdr>
        </w:div>
        <w:div w:id="520096010">
          <w:marLeft w:val="0"/>
          <w:marRight w:val="0"/>
          <w:marTop w:val="0"/>
          <w:marBottom w:val="0"/>
          <w:divBdr>
            <w:top w:val="none" w:sz="0" w:space="0" w:color="auto"/>
            <w:left w:val="none" w:sz="0" w:space="0" w:color="auto"/>
            <w:bottom w:val="single" w:sz="4" w:space="0" w:color="CCCCCC"/>
            <w:right w:val="none" w:sz="0" w:space="0" w:color="auto"/>
          </w:divBdr>
        </w:div>
        <w:div w:id="358703537">
          <w:marLeft w:val="0"/>
          <w:marRight w:val="0"/>
          <w:marTop w:val="0"/>
          <w:marBottom w:val="0"/>
          <w:divBdr>
            <w:top w:val="none" w:sz="0" w:space="0" w:color="auto"/>
            <w:left w:val="none" w:sz="0" w:space="0" w:color="auto"/>
            <w:bottom w:val="none" w:sz="0" w:space="0" w:color="auto"/>
            <w:right w:val="none" w:sz="0" w:space="0" w:color="auto"/>
          </w:divBdr>
        </w:div>
        <w:div w:id="1699425858">
          <w:marLeft w:val="0"/>
          <w:marRight w:val="0"/>
          <w:marTop w:val="0"/>
          <w:marBottom w:val="0"/>
          <w:divBdr>
            <w:top w:val="none" w:sz="0" w:space="0" w:color="auto"/>
            <w:left w:val="none" w:sz="0" w:space="0" w:color="auto"/>
            <w:bottom w:val="single" w:sz="4" w:space="0" w:color="CCCCCC"/>
            <w:right w:val="none" w:sz="0" w:space="0" w:color="auto"/>
          </w:divBdr>
        </w:div>
        <w:div w:id="636565674">
          <w:marLeft w:val="0"/>
          <w:marRight w:val="0"/>
          <w:marTop w:val="0"/>
          <w:marBottom w:val="0"/>
          <w:divBdr>
            <w:top w:val="none" w:sz="0" w:space="0" w:color="auto"/>
            <w:left w:val="none" w:sz="0" w:space="0" w:color="auto"/>
            <w:bottom w:val="none" w:sz="0" w:space="0" w:color="auto"/>
            <w:right w:val="none" w:sz="0" w:space="0" w:color="auto"/>
          </w:divBdr>
        </w:div>
        <w:div w:id="1981568671">
          <w:marLeft w:val="0"/>
          <w:marRight w:val="0"/>
          <w:marTop w:val="0"/>
          <w:marBottom w:val="0"/>
          <w:divBdr>
            <w:top w:val="none" w:sz="0" w:space="0" w:color="auto"/>
            <w:left w:val="none" w:sz="0" w:space="0" w:color="auto"/>
            <w:bottom w:val="single" w:sz="4" w:space="0" w:color="CCCCCC"/>
            <w:right w:val="none" w:sz="0" w:space="0" w:color="auto"/>
          </w:divBdr>
        </w:div>
        <w:div w:id="1115711532">
          <w:marLeft w:val="0"/>
          <w:marRight w:val="0"/>
          <w:marTop w:val="0"/>
          <w:marBottom w:val="0"/>
          <w:divBdr>
            <w:top w:val="none" w:sz="0" w:space="0" w:color="auto"/>
            <w:left w:val="none" w:sz="0" w:space="0" w:color="auto"/>
            <w:bottom w:val="none" w:sz="0" w:space="0" w:color="auto"/>
            <w:right w:val="none" w:sz="0" w:space="0" w:color="auto"/>
          </w:divBdr>
        </w:div>
        <w:div w:id="70663785">
          <w:marLeft w:val="0"/>
          <w:marRight w:val="0"/>
          <w:marTop w:val="0"/>
          <w:marBottom w:val="0"/>
          <w:divBdr>
            <w:top w:val="none" w:sz="0" w:space="0" w:color="auto"/>
            <w:left w:val="none" w:sz="0" w:space="0" w:color="auto"/>
            <w:bottom w:val="single" w:sz="4" w:space="0" w:color="CCCCCC"/>
            <w:right w:val="none" w:sz="0" w:space="0" w:color="auto"/>
          </w:divBdr>
        </w:div>
        <w:div w:id="922765317">
          <w:marLeft w:val="0"/>
          <w:marRight w:val="0"/>
          <w:marTop w:val="0"/>
          <w:marBottom w:val="0"/>
          <w:divBdr>
            <w:top w:val="none" w:sz="0" w:space="0" w:color="auto"/>
            <w:left w:val="none" w:sz="0" w:space="0" w:color="auto"/>
            <w:bottom w:val="none" w:sz="0" w:space="0" w:color="auto"/>
            <w:right w:val="none" w:sz="0" w:space="0" w:color="auto"/>
          </w:divBdr>
        </w:div>
        <w:div w:id="108009295">
          <w:marLeft w:val="0"/>
          <w:marRight w:val="0"/>
          <w:marTop w:val="0"/>
          <w:marBottom w:val="0"/>
          <w:divBdr>
            <w:top w:val="none" w:sz="0" w:space="0" w:color="auto"/>
            <w:left w:val="none" w:sz="0" w:space="0" w:color="auto"/>
            <w:bottom w:val="single" w:sz="4" w:space="0" w:color="CCCCCC"/>
            <w:right w:val="none" w:sz="0" w:space="0" w:color="auto"/>
          </w:divBdr>
        </w:div>
        <w:div w:id="2137286942">
          <w:marLeft w:val="0"/>
          <w:marRight w:val="0"/>
          <w:marTop w:val="0"/>
          <w:marBottom w:val="0"/>
          <w:divBdr>
            <w:top w:val="none" w:sz="0" w:space="0" w:color="auto"/>
            <w:left w:val="none" w:sz="0" w:space="0" w:color="auto"/>
            <w:bottom w:val="none" w:sz="0" w:space="0" w:color="auto"/>
            <w:right w:val="none" w:sz="0" w:space="0" w:color="auto"/>
          </w:divBdr>
        </w:div>
        <w:div w:id="1495996252">
          <w:marLeft w:val="0"/>
          <w:marRight w:val="0"/>
          <w:marTop w:val="0"/>
          <w:marBottom w:val="0"/>
          <w:divBdr>
            <w:top w:val="none" w:sz="0" w:space="0" w:color="auto"/>
            <w:left w:val="none" w:sz="0" w:space="0" w:color="auto"/>
            <w:bottom w:val="single" w:sz="4" w:space="0" w:color="CCCCCC"/>
            <w:right w:val="none" w:sz="0" w:space="0" w:color="auto"/>
          </w:divBdr>
        </w:div>
        <w:div w:id="170679182">
          <w:marLeft w:val="0"/>
          <w:marRight w:val="0"/>
          <w:marTop w:val="0"/>
          <w:marBottom w:val="0"/>
          <w:divBdr>
            <w:top w:val="none" w:sz="0" w:space="0" w:color="auto"/>
            <w:left w:val="none" w:sz="0" w:space="0" w:color="auto"/>
            <w:bottom w:val="none" w:sz="0" w:space="0" w:color="auto"/>
            <w:right w:val="none" w:sz="0" w:space="0" w:color="auto"/>
          </w:divBdr>
        </w:div>
        <w:div w:id="32274942">
          <w:marLeft w:val="0"/>
          <w:marRight w:val="0"/>
          <w:marTop w:val="0"/>
          <w:marBottom w:val="0"/>
          <w:divBdr>
            <w:top w:val="none" w:sz="0" w:space="0" w:color="auto"/>
            <w:left w:val="none" w:sz="0" w:space="0" w:color="auto"/>
            <w:bottom w:val="single" w:sz="4" w:space="0" w:color="CCCCCC"/>
            <w:right w:val="none" w:sz="0" w:space="0" w:color="auto"/>
          </w:divBdr>
        </w:div>
        <w:div w:id="1959486185">
          <w:marLeft w:val="0"/>
          <w:marRight w:val="0"/>
          <w:marTop w:val="0"/>
          <w:marBottom w:val="0"/>
          <w:divBdr>
            <w:top w:val="none" w:sz="0" w:space="0" w:color="auto"/>
            <w:left w:val="none" w:sz="0" w:space="0" w:color="auto"/>
            <w:bottom w:val="none" w:sz="0" w:space="0" w:color="auto"/>
            <w:right w:val="none" w:sz="0" w:space="0" w:color="auto"/>
          </w:divBdr>
        </w:div>
        <w:div w:id="489641864">
          <w:marLeft w:val="0"/>
          <w:marRight w:val="0"/>
          <w:marTop w:val="0"/>
          <w:marBottom w:val="0"/>
          <w:divBdr>
            <w:top w:val="none" w:sz="0" w:space="0" w:color="auto"/>
            <w:left w:val="none" w:sz="0" w:space="0" w:color="auto"/>
            <w:bottom w:val="single" w:sz="4" w:space="0" w:color="CCCCCC"/>
            <w:right w:val="none" w:sz="0" w:space="0" w:color="auto"/>
          </w:divBdr>
        </w:div>
        <w:div w:id="1891650059">
          <w:marLeft w:val="0"/>
          <w:marRight w:val="0"/>
          <w:marTop w:val="0"/>
          <w:marBottom w:val="0"/>
          <w:divBdr>
            <w:top w:val="none" w:sz="0" w:space="0" w:color="auto"/>
            <w:left w:val="none" w:sz="0" w:space="0" w:color="auto"/>
            <w:bottom w:val="none" w:sz="0" w:space="0" w:color="auto"/>
            <w:right w:val="none" w:sz="0" w:space="0" w:color="auto"/>
          </w:divBdr>
        </w:div>
      </w:divsChild>
    </w:div>
    <w:div w:id="558177134">
      <w:bodyDiv w:val="1"/>
      <w:marLeft w:val="0"/>
      <w:marRight w:val="0"/>
      <w:marTop w:val="0"/>
      <w:marBottom w:val="0"/>
      <w:divBdr>
        <w:top w:val="none" w:sz="0" w:space="0" w:color="auto"/>
        <w:left w:val="none" w:sz="0" w:space="0" w:color="auto"/>
        <w:bottom w:val="none" w:sz="0" w:space="0" w:color="auto"/>
        <w:right w:val="none" w:sz="0" w:space="0" w:color="auto"/>
      </w:divBdr>
      <w:divsChild>
        <w:div w:id="1953173785">
          <w:marLeft w:val="0"/>
          <w:marRight w:val="0"/>
          <w:marTop w:val="0"/>
          <w:marBottom w:val="0"/>
          <w:divBdr>
            <w:top w:val="none" w:sz="0" w:space="0" w:color="auto"/>
            <w:left w:val="none" w:sz="0" w:space="0" w:color="auto"/>
            <w:bottom w:val="single" w:sz="4" w:space="0" w:color="CCCCCC"/>
            <w:right w:val="none" w:sz="0" w:space="0" w:color="auto"/>
          </w:divBdr>
        </w:div>
        <w:div w:id="937323525">
          <w:marLeft w:val="0"/>
          <w:marRight w:val="0"/>
          <w:marTop w:val="0"/>
          <w:marBottom w:val="0"/>
          <w:divBdr>
            <w:top w:val="none" w:sz="0" w:space="0" w:color="auto"/>
            <w:left w:val="none" w:sz="0" w:space="0" w:color="auto"/>
            <w:bottom w:val="none" w:sz="0" w:space="0" w:color="auto"/>
            <w:right w:val="none" w:sz="0" w:space="0" w:color="auto"/>
          </w:divBdr>
        </w:div>
        <w:div w:id="500387987">
          <w:marLeft w:val="0"/>
          <w:marRight w:val="0"/>
          <w:marTop w:val="0"/>
          <w:marBottom w:val="0"/>
          <w:divBdr>
            <w:top w:val="none" w:sz="0" w:space="0" w:color="auto"/>
            <w:left w:val="none" w:sz="0" w:space="0" w:color="auto"/>
            <w:bottom w:val="single" w:sz="4" w:space="0" w:color="CCCCCC"/>
            <w:right w:val="none" w:sz="0" w:space="0" w:color="auto"/>
          </w:divBdr>
        </w:div>
        <w:div w:id="1001813019">
          <w:marLeft w:val="0"/>
          <w:marRight w:val="0"/>
          <w:marTop w:val="0"/>
          <w:marBottom w:val="0"/>
          <w:divBdr>
            <w:top w:val="none" w:sz="0" w:space="0" w:color="auto"/>
            <w:left w:val="none" w:sz="0" w:space="0" w:color="auto"/>
            <w:bottom w:val="none" w:sz="0" w:space="0" w:color="auto"/>
            <w:right w:val="none" w:sz="0" w:space="0" w:color="auto"/>
          </w:divBdr>
        </w:div>
        <w:div w:id="1746300413">
          <w:marLeft w:val="0"/>
          <w:marRight w:val="0"/>
          <w:marTop w:val="0"/>
          <w:marBottom w:val="0"/>
          <w:divBdr>
            <w:top w:val="none" w:sz="0" w:space="0" w:color="auto"/>
            <w:left w:val="none" w:sz="0" w:space="0" w:color="auto"/>
            <w:bottom w:val="single" w:sz="4" w:space="0" w:color="CCCCCC"/>
            <w:right w:val="none" w:sz="0" w:space="0" w:color="auto"/>
          </w:divBdr>
        </w:div>
        <w:div w:id="1184326217">
          <w:marLeft w:val="0"/>
          <w:marRight w:val="0"/>
          <w:marTop w:val="0"/>
          <w:marBottom w:val="0"/>
          <w:divBdr>
            <w:top w:val="none" w:sz="0" w:space="0" w:color="auto"/>
            <w:left w:val="none" w:sz="0" w:space="0" w:color="auto"/>
            <w:bottom w:val="none" w:sz="0" w:space="0" w:color="auto"/>
            <w:right w:val="none" w:sz="0" w:space="0" w:color="auto"/>
          </w:divBdr>
        </w:div>
        <w:div w:id="879318096">
          <w:marLeft w:val="0"/>
          <w:marRight w:val="0"/>
          <w:marTop w:val="0"/>
          <w:marBottom w:val="0"/>
          <w:divBdr>
            <w:top w:val="none" w:sz="0" w:space="0" w:color="auto"/>
            <w:left w:val="none" w:sz="0" w:space="0" w:color="auto"/>
            <w:bottom w:val="single" w:sz="4" w:space="0" w:color="CCCCCC"/>
            <w:right w:val="none" w:sz="0" w:space="0" w:color="auto"/>
          </w:divBdr>
        </w:div>
        <w:div w:id="1033847840">
          <w:marLeft w:val="0"/>
          <w:marRight w:val="0"/>
          <w:marTop w:val="0"/>
          <w:marBottom w:val="0"/>
          <w:divBdr>
            <w:top w:val="none" w:sz="0" w:space="0" w:color="auto"/>
            <w:left w:val="none" w:sz="0" w:space="0" w:color="auto"/>
            <w:bottom w:val="none" w:sz="0" w:space="0" w:color="auto"/>
            <w:right w:val="none" w:sz="0" w:space="0" w:color="auto"/>
          </w:divBdr>
        </w:div>
        <w:div w:id="256210383">
          <w:marLeft w:val="0"/>
          <w:marRight w:val="0"/>
          <w:marTop w:val="0"/>
          <w:marBottom w:val="0"/>
          <w:divBdr>
            <w:top w:val="none" w:sz="0" w:space="0" w:color="auto"/>
            <w:left w:val="none" w:sz="0" w:space="0" w:color="auto"/>
            <w:bottom w:val="single" w:sz="4" w:space="0" w:color="CCCCCC"/>
            <w:right w:val="none" w:sz="0" w:space="0" w:color="auto"/>
          </w:divBdr>
        </w:div>
        <w:div w:id="63333428">
          <w:marLeft w:val="0"/>
          <w:marRight w:val="0"/>
          <w:marTop w:val="0"/>
          <w:marBottom w:val="0"/>
          <w:divBdr>
            <w:top w:val="none" w:sz="0" w:space="0" w:color="auto"/>
            <w:left w:val="none" w:sz="0" w:space="0" w:color="auto"/>
            <w:bottom w:val="none" w:sz="0" w:space="0" w:color="auto"/>
            <w:right w:val="none" w:sz="0" w:space="0" w:color="auto"/>
          </w:divBdr>
        </w:div>
        <w:div w:id="952132899">
          <w:marLeft w:val="0"/>
          <w:marRight w:val="0"/>
          <w:marTop w:val="0"/>
          <w:marBottom w:val="0"/>
          <w:divBdr>
            <w:top w:val="none" w:sz="0" w:space="0" w:color="auto"/>
            <w:left w:val="none" w:sz="0" w:space="0" w:color="auto"/>
            <w:bottom w:val="single" w:sz="4" w:space="0" w:color="CCCCCC"/>
            <w:right w:val="none" w:sz="0" w:space="0" w:color="auto"/>
          </w:divBdr>
        </w:div>
        <w:div w:id="903299694">
          <w:marLeft w:val="0"/>
          <w:marRight w:val="0"/>
          <w:marTop w:val="0"/>
          <w:marBottom w:val="0"/>
          <w:divBdr>
            <w:top w:val="none" w:sz="0" w:space="0" w:color="auto"/>
            <w:left w:val="none" w:sz="0" w:space="0" w:color="auto"/>
            <w:bottom w:val="none" w:sz="0" w:space="0" w:color="auto"/>
            <w:right w:val="none" w:sz="0" w:space="0" w:color="auto"/>
          </w:divBdr>
        </w:div>
        <w:div w:id="326634374">
          <w:marLeft w:val="0"/>
          <w:marRight w:val="0"/>
          <w:marTop w:val="0"/>
          <w:marBottom w:val="0"/>
          <w:divBdr>
            <w:top w:val="none" w:sz="0" w:space="0" w:color="auto"/>
            <w:left w:val="none" w:sz="0" w:space="0" w:color="auto"/>
            <w:bottom w:val="single" w:sz="4" w:space="0" w:color="CCCCCC"/>
            <w:right w:val="none" w:sz="0" w:space="0" w:color="auto"/>
          </w:divBdr>
        </w:div>
        <w:div w:id="406539682">
          <w:marLeft w:val="0"/>
          <w:marRight w:val="0"/>
          <w:marTop w:val="0"/>
          <w:marBottom w:val="0"/>
          <w:divBdr>
            <w:top w:val="none" w:sz="0" w:space="0" w:color="auto"/>
            <w:left w:val="none" w:sz="0" w:space="0" w:color="auto"/>
            <w:bottom w:val="none" w:sz="0" w:space="0" w:color="auto"/>
            <w:right w:val="none" w:sz="0" w:space="0" w:color="auto"/>
          </w:divBdr>
        </w:div>
        <w:div w:id="1443767543">
          <w:marLeft w:val="0"/>
          <w:marRight w:val="0"/>
          <w:marTop w:val="0"/>
          <w:marBottom w:val="0"/>
          <w:divBdr>
            <w:top w:val="none" w:sz="0" w:space="0" w:color="auto"/>
            <w:left w:val="none" w:sz="0" w:space="0" w:color="auto"/>
            <w:bottom w:val="single" w:sz="4" w:space="0" w:color="CCCCCC"/>
            <w:right w:val="none" w:sz="0" w:space="0" w:color="auto"/>
          </w:divBdr>
        </w:div>
        <w:div w:id="794833436">
          <w:marLeft w:val="0"/>
          <w:marRight w:val="0"/>
          <w:marTop w:val="0"/>
          <w:marBottom w:val="0"/>
          <w:divBdr>
            <w:top w:val="none" w:sz="0" w:space="0" w:color="auto"/>
            <w:left w:val="none" w:sz="0" w:space="0" w:color="auto"/>
            <w:bottom w:val="none" w:sz="0" w:space="0" w:color="auto"/>
            <w:right w:val="none" w:sz="0" w:space="0" w:color="auto"/>
          </w:divBdr>
        </w:div>
        <w:div w:id="1718820812">
          <w:marLeft w:val="0"/>
          <w:marRight w:val="0"/>
          <w:marTop w:val="0"/>
          <w:marBottom w:val="0"/>
          <w:divBdr>
            <w:top w:val="none" w:sz="0" w:space="0" w:color="auto"/>
            <w:left w:val="none" w:sz="0" w:space="0" w:color="auto"/>
            <w:bottom w:val="single" w:sz="4" w:space="0" w:color="CCCCCC"/>
            <w:right w:val="none" w:sz="0" w:space="0" w:color="auto"/>
          </w:divBdr>
        </w:div>
        <w:div w:id="1068769420">
          <w:marLeft w:val="0"/>
          <w:marRight w:val="0"/>
          <w:marTop w:val="0"/>
          <w:marBottom w:val="0"/>
          <w:divBdr>
            <w:top w:val="none" w:sz="0" w:space="0" w:color="auto"/>
            <w:left w:val="none" w:sz="0" w:space="0" w:color="auto"/>
            <w:bottom w:val="none" w:sz="0" w:space="0" w:color="auto"/>
            <w:right w:val="none" w:sz="0" w:space="0" w:color="auto"/>
          </w:divBdr>
        </w:div>
        <w:div w:id="690647835">
          <w:marLeft w:val="0"/>
          <w:marRight w:val="0"/>
          <w:marTop w:val="0"/>
          <w:marBottom w:val="0"/>
          <w:divBdr>
            <w:top w:val="none" w:sz="0" w:space="0" w:color="auto"/>
            <w:left w:val="none" w:sz="0" w:space="0" w:color="auto"/>
            <w:bottom w:val="single" w:sz="4" w:space="0" w:color="CCCCCC"/>
            <w:right w:val="none" w:sz="0" w:space="0" w:color="auto"/>
          </w:divBdr>
        </w:div>
        <w:div w:id="1630433365">
          <w:marLeft w:val="0"/>
          <w:marRight w:val="0"/>
          <w:marTop w:val="0"/>
          <w:marBottom w:val="0"/>
          <w:divBdr>
            <w:top w:val="none" w:sz="0" w:space="0" w:color="auto"/>
            <w:left w:val="none" w:sz="0" w:space="0" w:color="auto"/>
            <w:bottom w:val="none" w:sz="0" w:space="0" w:color="auto"/>
            <w:right w:val="none" w:sz="0" w:space="0" w:color="auto"/>
          </w:divBdr>
        </w:div>
        <w:div w:id="134301421">
          <w:marLeft w:val="0"/>
          <w:marRight w:val="0"/>
          <w:marTop w:val="0"/>
          <w:marBottom w:val="0"/>
          <w:divBdr>
            <w:top w:val="none" w:sz="0" w:space="0" w:color="auto"/>
            <w:left w:val="none" w:sz="0" w:space="0" w:color="auto"/>
            <w:bottom w:val="single" w:sz="4" w:space="0" w:color="CCCCCC"/>
            <w:right w:val="none" w:sz="0" w:space="0" w:color="auto"/>
          </w:divBdr>
        </w:div>
        <w:div w:id="384528184">
          <w:marLeft w:val="0"/>
          <w:marRight w:val="0"/>
          <w:marTop w:val="0"/>
          <w:marBottom w:val="0"/>
          <w:divBdr>
            <w:top w:val="none" w:sz="0" w:space="0" w:color="auto"/>
            <w:left w:val="none" w:sz="0" w:space="0" w:color="auto"/>
            <w:bottom w:val="none" w:sz="0" w:space="0" w:color="auto"/>
            <w:right w:val="none" w:sz="0" w:space="0" w:color="auto"/>
          </w:divBdr>
        </w:div>
        <w:div w:id="1314406305">
          <w:marLeft w:val="0"/>
          <w:marRight w:val="0"/>
          <w:marTop w:val="0"/>
          <w:marBottom w:val="0"/>
          <w:divBdr>
            <w:top w:val="none" w:sz="0" w:space="0" w:color="auto"/>
            <w:left w:val="none" w:sz="0" w:space="0" w:color="auto"/>
            <w:bottom w:val="single" w:sz="4" w:space="0" w:color="CCCCCC"/>
            <w:right w:val="none" w:sz="0" w:space="0" w:color="auto"/>
          </w:divBdr>
        </w:div>
        <w:div w:id="743917557">
          <w:marLeft w:val="0"/>
          <w:marRight w:val="0"/>
          <w:marTop w:val="0"/>
          <w:marBottom w:val="0"/>
          <w:divBdr>
            <w:top w:val="none" w:sz="0" w:space="0" w:color="auto"/>
            <w:left w:val="none" w:sz="0" w:space="0" w:color="auto"/>
            <w:bottom w:val="none" w:sz="0" w:space="0" w:color="auto"/>
            <w:right w:val="none" w:sz="0" w:space="0" w:color="auto"/>
          </w:divBdr>
        </w:div>
        <w:div w:id="736972697">
          <w:marLeft w:val="0"/>
          <w:marRight w:val="0"/>
          <w:marTop w:val="0"/>
          <w:marBottom w:val="0"/>
          <w:divBdr>
            <w:top w:val="none" w:sz="0" w:space="0" w:color="auto"/>
            <w:left w:val="none" w:sz="0" w:space="0" w:color="auto"/>
            <w:bottom w:val="single" w:sz="4" w:space="0" w:color="CCCCCC"/>
            <w:right w:val="none" w:sz="0" w:space="0" w:color="auto"/>
          </w:divBdr>
        </w:div>
        <w:div w:id="384258854">
          <w:marLeft w:val="0"/>
          <w:marRight w:val="0"/>
          <w:marTop w:val="0"/>
          <w:marBottom w:val="0"/>
          <w:divBdr>
            <w:top w:val="none" w:sz="0" w:space="0" w:color="auto"/>
            <w:left w:val="none" w:sz="0" w:space="0" w:color="auto"/>
            <w:bottom w:val="none" w:sz="0" w:space="0" w:color="auto"/>
            <w:right w:val="none" w:sz="0" w:space="0" w:color="auto"/>
          </w:divBdr>
        </w:div>
        <w:div w:id="2035376140">
          <w:marLeft w:val="0"/>
          <w:marRight w:val="0"/>
          <w:marTop w:val="0"/>
          <w:marBottom w:val="0"/>
          <w:divBdr>
            <w:top w:val="none" w:sz="0" w:space="0" w:color="auto"/>
            <w:left w:val="none" w:sz="0" w:space="0" w:color="auto"/>
            <w:bottom w:val="single" w:sz="4" w:space="0" w:color="CCCCCC"/>
            <w:right w:val="none" w:sz="0" w:space="0" w:color="auto"/>
          </w:divBdr>
        </w:div>
        <w:div w:id="1684044156">
          <w:marLeft w:val="0"/>
          <w:marRight w:val="0"/>
          <w:marTop w:val="0"/>
          <w:marBottom w:val="0"/>
          <w:divBdr>
            <w:top w:val="none" w:sz="0" w:space="0" w:color="auto"/>
            <w:left w:val="none" w:sz="0" w:space="0" w:color="auto"/>
            <w:bottom w:val="none" w:sz="0" w:space="0" w:color="auto"/>
            <w:right w:val="none" w:sz="0" w:space="0" w:color="auto"/>
          </w:divBdr>
        </w:div>
        <w:div w:id="906067704">
          <w:marLeft w:val="0"/>
          <w:marRight w:val="0"/>
          <w:marTop w:val="0"/>
          <w:marBottom w:val="0"/>
          <w:divBdr>
            <w:top w:val="none" w:sz="0" w:space="0" w:color="auto"/>
            <w:left w:val="none" w:sz="0" w:space="0" w:color="auto"/>
            <w:bottom w:val="single" w:sz="4" w:space="0" w:color="CCCCCC"/>
            <w:right w:val="none" w:sz="0" w:space="0" w:color="auto"/>
          </w:divBdr>
        </w:div>
        <w:div w:id="2125537436">
          <w:marLeft w:val="0"/>
          <w:marRight w:val="0"/>
          <w:marTop w:val="0"/>
          <w:marBottom w:val="0"/>
          <w:divBdr>
            <w:top w:val="none" w:sz="0" w:space="0" w:color="auto"/>
            <w:left w:val="none" w:sz="0" w:space="0" w:color="auto"/>
            <w:bottom w:val="none" w:sz="0" w:space="0" w:color="auto"/>
            <w:right w:val="none" w:sz="0" w:space="0" w:color="auto"/>
          </w:divBdr>
        </w:div>
        <w:div w:id="126514690">
          <w:marLeft w:val="0"/>
          <w:marRight w:val="0"/>
          <w:marTop w:val="0"/>
          <w:marBottom w:val="0"/>
          <w:divBdr>
            <w:top w:val="none" w:sz="0" w:space="0" w:color="auto"/>
            <w:left w:val="none" w:sz="0" w:space="0" w:color="auto"/>
            <w:bottom w:val="single" w:sz="4" w:space="0" w:color="CCCCCC"/>
            <w:right w:val="none" w:sz="0" w:space="0" w:color="auto"/>
          </w:divBdr>
        </w:div>
        <w:div w:id="1691175913">
          <w:marLeft w:val="0"/>
          <w:marRight w:val="0"/>
          <w:marTop w:val="0"/>
          <w:marBottom w:val="0"/>
          <w:divBdr>
            <w:top w:val="none" w:sz="0" w:space="0" w:color="auto"/>
            <w:left w:val="none" w:sz="0" w:space="0" w:color="auto"/>
            <w:bottom w:val="none" w:sz="0" w:space="0" w:color="auto"/>
            <w:right w:val="none" w:sz="0" w:space="0" w:color="auto"/>
          </w:divBdr>
        </w:div>
        <w:div w:id="1391419173">
          <w:marLeft w:val="0"/>
          <w:marRight w:val="0"/>
          <w:marTop w:val="0"/>
          <w:marBottom w:val="0"/>
          <w:divBdr>
            <w:top w:val="none" w:sz="0" w:space="0" w:color="auto"/>
            <w:left w:val="none" w:sz="0" w:space="0" w:color="auto"/>
            <w:bottom w:val="single" w:sz="4" w:space="0" w:color="CCCCCC"/>
            <w:right w:val="none" w:sz="0" w:space="0" w:color="auto"/>
          </w:divBdr>
        </w:div>
        <w:div w:id="162018828">
          <w:marLeft w:val="0"/>
          <w:marRight w:val="0"/>
          <w:marTop w:val="0"/>
          <w:marBottom w:val="0"/>
          <w:divBdr>
            <w:top w:val="none" w:sz="0" w:space="0" w:color="auto"/>
            <w:left w:val="none" w:sz="0" w:space="0" w:color="auto"/>
            <w:bottom w:val="none" w:sz="0" w:space="0" w:color="auto"/>
            <w:right w:val="none" w:sz="0" w:space="0" w:color="auto"/>
          </w:divBdr>
        </w:div>
        <w:div w:id="1983777981">
          <w:marLeft w:val="0"/>
          <w:marRight w:val="0"/>
          <w:marTop w:val="0"/>
          <w:marBottom w:val="0"/>
          <w:divBdr>
            <w:top w:val="none" w:sz="0" w:space="0" w:color="auto"/>
            <w:left w:val="none" w:sz="0" w:space="0" w:color="auto"/>
            <w:bottom w:val="single" w:sz="4" w:space="0" w:color="CCCCCC"/>
            <w:right w:val="none" w:sz="0" w:space="0" w:color="auto"/>
          </w:divBdr>
        </w:div>
        <w:div w:id="986283180">
          <w:marLeft w:val="0"/>
          <w:marRight w:val="0"/>
          <w:marTop w:val="0"/>
          <w:marBottom w:val="0"/>
          <w:divBdr>
            <w:top w:val="none" w:sz="0" w:space="0" w:color="auto"/>
            <w:left w:val="none" w:sz="0" w:space="0" w:color="auto"/>
            <w:bottom w:val="none" w:sz="0" w:space="0" w:color="auto"/>
            <w:right w:val="none" w:sz="0" w:space="0" w:color="auto"/>
          </w:divBdr>
        </w:div>
        <w:div w:id="2130007604">
          <w:marLeft w:val="0"/>
          <w:marRight w:val="0"/>
          <w:marTop w:val="0"/>
          <w:marBottom w:val="0"/>
          <w:divBdr>
            <w:top w:val="none" w:sz="0" w:space="0" w:color="auto"/>
            <w:left w:val="none" w:sz="0" w:space="0" w:color="auto"/>
            <w:bottom w:val="single" w:sz="4" w:space="0" w:color="CCCCCC"/>
            <w:right w:val="none" w:sz="0" w:space="0" w:color="auto"/>
          </w:divBdr>
        </w:div>
        <w:div w:id="489061008">
          <w:marLeft w:val="0"/>
          <w:marRight w:val="0"/>
          <w:marTop w:val="0"/>
          <w:marBottom w:val="0"/>
          <w:divBdr>
            <w:top w:val="none" w:sz="0" w:space="0" w:color="auto"/>
            <w:left w:val="none" w:sz="0" w:space="0" w:color="auto"/>
            <w:bottom w:val="none" w:sz="0" w:space="0" w:color="auto"/>
            <w:right w:val="none" w:sz="0" w:space="0" w:color="auto"/>
          </w:divBdr>
        </w:div>
        <w:div w:id="427316698">
          <w:marLeft w:val="0"/>
          <w:marRight w:val="0"/>
          <w:marTop w:val="0"/>
          <w:marBottom w:val="0"/>
          <w:divBdr>
            <w:top w:val="none" w:sz="0" w:space="0" w:color="auto"/>
            <w:left w:val="none" w:sz="0" w:space="0" w:color="auto"/>
            <w:bottom w:val="single" w:sz="4" w:space="0" w:color="CCCCCC"/>
            <w:right w:val="none" w:sz="0" w:space="0" w:color="auto"/>
          </w:divBdr>
        </w:div>
        <w:div w:id="979268016">
          <w:marLeft w:val="0"/>
          <w:marRight w:val="0"/>
          <w:marTop w:val="0"/>
          <w:marBottom w:val="0"/>
          <w:divBdr>
            <w:top w:val="none" w:sz="0" w:space="0" w:color="auto"/>
            <w:left w:val="none" w:sz="0" w:space="0" w:color="auto"/>
            <w:bottom w:val="none" w:sz="0" w:space="0" w:color="auto"/>
            <w:right w:val="none" w:sz="0" w:space="0" w:color="auto"/>
          </w:divBdr>
        </w:div>
      </w:divsChild>
    </w:div>
    <w:div w:id="719280457">
      <w:bodyDiv w:val="1"/>
      <w:marLeft w:val="0"/>
      <w:marRight w:val="0"/>
      <w:marTop w:val="0"/>
      <w:marBottom w:val="0"/>
      <w:divBdr>
        <w:top w:val="none" w:sz="0" w:space="0" w:color="auto"/>
        <w:left w:val="none" w:sz="0" w:space="0" w:color="auto"/>
        <w:bottom w:val="none" w:sz="0" w:space="0" w:color="auto"/>
        <w:right w:val="none" w:sz="0" w:space="0" w:color="auto"/>
      </w:divBdr>
      <w:divsChild>
        <w:div w:id="724333055">
          <w:marLeft w:val="0"/>
          <w:marRight w:val="0"/>
          <w:marTop w:val="0"/>
          <w:marBottom w:val="0"/>
          <w:divBdr>
            <w:top w:val="none" w:sz="0" w:space="0" w:color="auto"/>
            <w:left w:val="none" w:sz="0" w:space="0" w:color="auto"/>
            <w:bottom w:val="single" w:sz="4" w:space="0" w:color="CCCCCC"/>
            <w:right w:val="none" w:sz="0" w:space="0" w:color="auto"/>
          </w:divBdr>
        </w:div>
        <w:div w:id="1597984678">
          <w:marLeft w:val="0"/>
          <w:marRight w:val="0"/>
          <w:marTop w:val="0"/>
          <w:marBottom w:val="0"/>
          <w:divBdr>
            <w:top w:val="none" w:sz="0" w:space="0" w:color="auto"/>
            <w:left w:val="none" w:sz="0" w:space="0" w:color="auto"/>
            <w:bottom w:val="none" w:sz="0" w:space="0" w:color="auto"/>
            <w:right w:val="none" w:sz="0" w:space="0" w:color="auto"/>
          </w:divBdr>
        </w:div>
        <w:div w:id="650789178">
          <w:marLeft w:val="0"/>
          <w:marRight w:val="0"/>
          <w:marTop w:val="0"/>
          <w:marBottom w:val="0"/>
          <w:divBdr>
            <w:top w:val="none" w:sz="0" w:space="0" w:color="auto"/>
            <w:left w:val="none" w:sz="0" w:space="0" w:color="auto"/>
            <w:bottom w:val="single" w:sz="4" w:space="0" w:color="CCCCCC"/>
            <w:right w:val="none" w:sz="0" w:space="0" w:color="auto"/>
          </w:divBdr>
        </w:div>
        <w:div w:id="293022692">
          <w:marLeft w:val="0"/>
          <w:marRight w:val="0"/>
          <w:marTop w:val="0"/>
          <w:marBottom w:val="0"/>
          <w:divBdr>
            <w:top w:val="none" w:sz="0" w:space="0" w:color="auto"/>
            <w:left w:val="none" w:sz="0" w:space="0" w:color="auto"/>
            <w:bottom w:val="none" w:sz="0" w:space="0" w:color="auto"/>
            <w:right w:val="none" w:sz="0" w:space="0" w:color="auto"/>
          </w:divBdr>
        </w:div>
        <w:div w:id="1500343598">
          <w:marLeft w:val="0"/>
          <w:marRight w:val="0"/>
          <w:marTop w:val="0"/>
          <w:marBottom w:val="0"/>
          <w:divBdr>
            <w:top w:val="none" w:sz="0" w:space="0" w:color="auto"/>
            <w:left w:val="none" w:sz="0" w:space="0" w:color="auto"/>
            <w:bottom w:val="single" w:sz="4" w:space="0" w:color="CCCCCC"/>
            <w:right w:val="none" w:sz="0" w:space="0" w:color="auto"/>
          </w:divBdr>
        </w:div>
        <w:div w:id="952635579">
          <w:marLeft w:val="0"/>
          <w:marRight w:val="0"/>
          <w:marTop w:val="0"/>
          <w:marBottom w:val="0"/>
          <w:divBdr>
            <w:top w:val="none" w:sz="0" w:space="0" w:color="auto"/>
            <w:left w:val="none" w:sz="0" w:space="0" w:color="auto"/>
            <w:bottom w:val="none" w:sz="0" w:space="0" w:color="auto"/>
            <w:right w:val="none" w:sz="0" w:space="0" w:color="auto"/>
          </w:divBdr>
        </w:div>
        <w:div w:id="1590041333">
          <w:marLeft w:val="0"/>
          <w:marRight w:val="0"/>
          <w:marTop w:val="0"/>
          <w:marBottom w:val="0"/>
          <w:divBdr>
            <w:top w:val="none" w:sz="0" w:space="0" w:color="auto"/>
            <w:left w:val="none" w:sz="0" w:space="0" w:color="auto"/>
            <w:bottom w:val="single" w:sz="4" w:space="0" w:color="CCCCCC"/>
            <w:right w:val="none" w:sz="0" w:space="0" w:color="auto"/>
          </w:divBdr>
        </w:div>
        <w:div w:id="104272311">
          <w:marLeft w:val="0"/>
          <w:marRight w:val="0"/>
          <w:marTop w:val="0"/>
          <w:marBottom w:val="0"/>
          <w:divBdr>
            <w:top w:val="none" w:sz="0" w:space="0" w:color="auto"/>
            <w:left w:val="none" w:sz="0" w:space="0" w:color="auto"/>
            <w:bottom w:val="none" w:sz="0" w:space="0" w:color="auto"/>
            <w:right w:val="none" w:sz="0" w:space="0" w:color="auto"/>
          </w:divBdr>
        </w:div>
        <w:div w:id="853151876">
          <w:marLeft w:val="0"/>
          <w:marRight w:val="0"/>
          <w:marTop w:val="0"/>
          <w:marBottom w:val="0"/>
          <w:divBdr>
            <w:top w:val="none" w:sz="0" w:space="0" w:color="auto"/>
            <w:left w:val="none" w:sz="0" w:space="0" w:color="auto"/>
            <w:bottom w:val="single" w:sz="4" w:space="0" w:color="CCCCCC"/>
            <w:right w:val="none" w:sz="0" w:space="0" w:color="auto"/>
          </w:divBdr>
        </w:div>
        <w:div w:id="470053538">
          <w:marLeft w:val="0"/>
          <w:marRight w:val="0"/>
          <w:marTop w:val="0"/>
          <w:marBottom w:val="0"/>
          <w:divBdr>
            <w:top w:val="none" w:sz="0" w:space="0" w:color="auto"/>
            <w:left w:val="none" w:sz="0" w:space="0" w:color="auto"/>
            <w:bottom w:val="none" w:sz="0" w:space="0" w:color="auto"/>
            <w:right w:val="none" w:sz="0" w:space="0" w:color="auto"/>
          </w:divBdr>
        </w:div>
        <w:div w:id="1298606681">
          <w:marLeft w:val="0"/>
          <w:marRight w:val="0"/>
          <w:marTop w:val="0"/>
          <w:marBottom w:val="0"/>
          <w:divBdr>
            <w:top w:val="none" w:sz="0" w:space="0" w:color="auto"/>
            <w:left w:val="none" w:sz="0" w:space="0" w:color="auto"/>
            <w:bottom w:val="single" w:sz="4" w:space="0" w:color="CCCCCC"/>
            <w:right w:val="none" w:sz="0" w:space="0" w:color="auto"/>
          </w:divBdr>
        </w:div>
        <w:div w:id="561913634">
          <w:marLeft w:val="0"/>
          <w:marRight w:val="0"/>
          <w:marTop w:val="0"/>
          <w:marBottom w:val="0"/>
          <w:divBdr>
            <w:top w:val="none" w:sz="0" w:space="0" w:color="auto"/>
            <w:left w:val="none" w:sz="0" w:space="0" w:color="auto"/>
            <w:bottom w:val="none" w:sz="0" w:space="0" w:color="auto"/>
            <w:right w:val="none" w:sz="0" w:space="0" w:color="auto"/>
          </w:divBdr>
        </w:div>
        <w:div w:id="1960527942">
          <w:marLeft w:val="0"/>
          <w:marRight w:val="0"/>
          <w:marTop w:val="0"/>
          <w:marBottom w:val="0"/>
          <w:divBdr>
            <w:top w:val="none" w:sz="0" w:space="0" w:color="auto"/>
            <w:left w:val="none" w:sz="0" w:space="0" w:color="auto"/>
            <w:bottom w:val="single" w:sz="4" w:space="0" w:color="CCCCCC"/>
            <w:right w:val="none" w:sz="0" w:space="0" w:color="auto"/>
          </w:divBdr>
        </w:div>
        <w:div w:id="709107394">
          <w:marLeft w:val="0"/>
          <w:marRight w:val="0"/>
          <w:marTop w:val="0"/>
          <w:marBottom w:val="0"/>
          <w:divBdr>
            <w:top w:val="none" w:sz="0" w:space="0" w:color="auto"/>
            <w:left w:val="none" w:sz="0" w:space="0" w:color="auto"/>
            <w:bottom w:val="none" w:sz="0" w:space="0" w:color="auto"/>
            <w:right w:val="none" w:sz="0" w:space="0" w:color="auto"/>
          </w:divBdr>
        </w:div>
        <w:div w:id="241183346">
          <w:marLeft w:val="0"/>
          <w:marRight w:val="0"/>
          <w:marTop w:val="0"/>
          <w:marBottom w:val="0"/>
          <w:divBdr>
            <w:top w:val="none" w:sz="0" w:space="0" w:color="auto"/>
            <w:left w:val="none" w:sz="0" w:space="0" w:color="auto"/>
            <w:bottom w:val="single" w:sz="4" w:space="0" w:color="CCCCCC"/>
            <w:right w:val="none" w:sz="0" w:space="0" w:color="auto"/>
          </w:divBdr>
        </w:div>
        <w:div w:id="1569878705">
          <w:marLeft w:val="0"/>
          <w:marRight w:val="0"/>
          <w:marTop w:val="0"/>
          <w:marBottom w:val="0"/>
          <w:divBdr>
            <w:top w:val="none" w:sz="0" w:space="0" w:color="auto"/>
            <w:left w:val="none" w:sz="0" w:space="0" w:color="auto"/>
            <w:bottom w:val="none" w:sz="0" w:space="0" w:color="auto"/>
            <w:right w:val="none" w:sz="0" w:space="0" w:color="auto"/>
          </w:divBdr>
        </w:div>
        <w:div w:id="636373648">
          <w:marLeft w:val="0"/>
          <w:marRight w:val="0"/>
          <w:marTop w:val="0"/>
          <w:marBottom w:val="0"/>
          <w:divBdr>
            <w:top w:val="none" w:sz="0" w:space="0" w:color="auto"/>
            <w:left w:val="none" w:sz="0" w:space="0" w:color="auto"/>
            <w:bottom w:val="single" w:sz="4" w:space="0" w:color="CCCCCC"/>
            <w:right w:val="none" w:sz="0" w:space="0" w:color="auto"/>
          </w:divBdr>
        </w:div>
        <w:div w:id="1480882537">
          <w:marLeft w:val="0"/>
          <w:marRight w:val="0"/>
          <w:marTop w:val="0"/>
          <w:marBottom w:val="0"/>
          <w:divBdr>
            <w:top w:val="none" w:sz="0" w:space="0" w:color="auto"/>
            <w:left w:val="none" w:sz="0" w:space="0" w:color="auto"/>
            <w:bottom w:val="none" w:sz="0" w:space="0" w:color="auto"/>
            <w:right w:val="none" w:sz="0" w:space="0" w:color="auto"/>
          </w:divBdr>
        </w:div>
        <w:div w:id="1565989757">
          <w:marLeft w:val="0"/>
          <w:marRight w:val="0"/>
          <w:marTop w:val="0"/>
          <w:marBottom w:val="0"/>
          <w:divBdr>
            <w:top w:val="none" w:sz="0" w:space="0" w:color="auto"/>
            <w:left w:val="none" w:sz="0" w:space="0" w:color="auto"/>
            <w:bottom w:val="single" w:sz="4" w:space="0" w:color="CCCCCC"/>
            <w:right w:val="none" w:sz="0" w:space="0" w:color="auto"/>
          </w:divBdr>
        </w:div>
        <w:div w:id="545680550">
          <w:marLeft w:val="0"/>
          <w:marRight w:val="0"/>
          <w:marTop w:val="0"/>
          <w:marBottom w:val="0"/>
          <w:divBdr>
            <w:top w:val="none" w:sz="0" w:space="0" w:color="auto"/>
            <w:left w:val="none" w:sz="0" w:space="0" w:color="auto"/>
            <w:bottom w:val="none" w:sz="0" w:space="0" w:color="auto"/>
            <w:right w:val="none" w:sz="0" w:space="0" w:color="auto"/>
          </w:divBdr>
        </w:div>
        <w:div w:id="1464495820">
          <w:marLeft w:val="0"/>
          <w:marRight w:val="0"/>
          <w:marTop w:val="0"/>
          <w:marBottom w:val="0"/>
          <w:divBdr>
            <w:top w:val="none" w:sz="0" w:space="0" w:color="auto"/>
            <w:left w:val="none" w:sz="0" w:space="0" w:color="auto"/>
            <w:bottom w:val="single" w:sz="4" w:space="0" w:color="CCCCCC"/>
            <w:right w:val="none" w:sz="0" w:space="0" w:color="auto"/>
          </w:divBdr>
        </w:div>
        <w:div w:id="962082566">
          <w:marLeft w:val="0"/>
          <w:marRight w:val="0"/>
          <w:marTop w:val="0"/>
          <w:marBottom w:val="0"/>
          <w:divBdr>
            <w:top w:val="none" w:sz="0" w:space="0" w:color="auto"/>
            <w:left w:val="none" w:sz="0" w:space="0" w:color="auto"/>
            <w:bottom w:val="none" w:sz="0" w:space="0" w:color="auto"/>
            <w:right w:val="none" w:sz="0" w:space="0" w:color="auto"/>
          </w:divBdr>
        </w:div>
        <w:div w:id="35665916">
          <w:marLeft w:val="0"/>
          <w:marRight w:val="0"/>
          <w:marTop w:val="0"/>
          <w:marBottom w:val="0"/>
          <w:divBdr>
            <w:top w:val="none" w:sz="0" w:space="0" w:color="auto"/>
            <w:left w:val="none" w:sz="0" w:space="0" w:color="auto"/>
            <w:bottom w:val="single" w:sz="4" w:space="0" w:color="CCCCCC"/>
            <w:right w:val="none" w:sz="0" w:space="0" w:color="auto"/>
          </w:divBdr>
        </w:div>
        <w:div w:id="202597244">
          <w:marLeft w:val="0"/>
          <w:marRight w:val="0"/>
          <w:marTop w:val="0"/>
          <w:marBottom w:val="0"/>
          <w:divBdr>
            <w:top w:val="none" w:sz="0" w:space="0" w:color="auto"/>
            <w:left w:val="none" w:sz="0" w:space="0" w:color="auto"/>
            <w:bottom w:val="none" w:sz="0" w:space="0" w:color="auto"/>
            <w:right w:val="none" w:sz="0" w:space="0" w:color="auto"/>
          </w:divBdr>
        </w:div>
        <w:div w:id="759331067">
          <w:marLeft w:val="0"/>
          <w:marRight w:val="0"/>
          <w:marTop w:val="0"/>
          <w:marBottom w:val="0"/>
          <w:divBdr>
            <w:top w:val="none" w:sz="0" w:space="0" w:color="auto"/>
            <w:left w:val="none" w:sz="0" w:space="0" w:color="auto"/>
            <w:bottom w:val="single" w:sz="4" w:space="0" w:color="CCCCCC"/>
            <w:right w:val="none" w:sz="0" w:space="0" w:color="auto"/>
          </w:divBdr>
        </w:div>
        <w:div w:id="146938672">
          <w:marLeft w:val="0"/>
          <w:marRight w:val="0"/>
          <w:marTop w:val="0"/>
          <w:marBottom w:val="0"/>
          <w:divBdr>
            <w:top w:val="none" w:sz="0" w:space="0" w:color="auto"/>
            <w:left w:val="none" w:sz="0" w:space="0" w:color="auto"/>
            <w:bottom w:val="none" w:sz="0" w:space="0" w:color="auto"/>
            <w:right w:val="none" w:sz="0" w:space="0" w:color="auto"/>
          </w:divBdr>
        </w:div>
        <w:div w:id="143284089">
          <w:marLeft w:val="0"/>
          <w:marRight w:val="0"/>
          <w:marTop w:val="0"/>
          <w:marBottom w:val="0"/>
          <w:divBdr>
            <w:top w:val="none" w:sz="0" w:space="0" w:color="auto"/>
            <w:left w:val="none" w:sz="0" w:space="0" w:color="auto"/>
            <w:bottom w:val="single" w:sz="4" w:space="0" w:color="CCCCCC"/>
            <w:right w:val="none" w:sz="0" w:space="0" w:color="auto"/>
          </w:divBdr>
        </w:div>
        <w:div w:id="1036078428">
          <w:marLeft w:val="0"/>
          <w:marRight w:val="0"/>
          <w:marTop w:val="0"/>
          <w:marBottom w:val="0"/>
          <w:divBdr>
            <w:top w:val="none" w:sz="0" w:space="0" w:color="auto"/>
            <w:left w:val="none" w:sz="0" w:space="0" w:color="auto"/>
            <w:bottom w:val="none" w:sz="0" w:space="0" w:color="auto"/>
            <w:right w:val="none" w:sz="0" w:space="0" w:color="auto"/>
          </w:divBdr>
        </w:div>
        <w:div w:id="1735353552">
          <w:marLeft w:val="0"/>
          <w:marRight w:val="0"/>
          <w:marTop w:val="0"/>
          <w:marBottom w:val="0"/>
          <w:divBdr>
            <w:top w:val="none" w:sz="0" w:space="0" w:color="auto"/>
            <w:left w:val="none" w:sz="0" w:space="0" w:color="auto"/>
            <w:bottom w:val="single" w:sz="4" w:space="0" w:color="CCCCCC"/>
            <w:right w:val="none" w:sz="0" w:space="0" w:color="auto"/>
          </w:divBdr>
        </w:div>
        <w:div w:id="615865557">
          <w:marLeft w:val="0"/>
          <w:marRight w:val="0"/>
          <w:marTop w:val="0"/>
          <w:marBottom w:val="0"/>
          <w:divBdr>
            <w:top w:val="none" w:sz="0" w:space="0" w:color="auto"/>
            <w:left w:val="none" w:sz="0" w:space="0" w:color="auto"/>
            <w:bottom w:val="none" w:sz="0" w:space="0" w:color="auto"/>
            <w:right w:val="none" w:sz="0" w:space="0" w:color="auto"/>
          </w:divBdr>
        </w:div>
        <w:div w:id="2095084942">
          <w:marLeft w:val="0"/>
          <w:marRight w:val="0"/>
          <w:marTop w:val="0"/>
          <w:marBottom w:val="0"/>
          <w:divBdr>
            <w:top w:val="none" w:sz="0" w:space="0" w:color="auto"/>
            <w:left w:val="none" w:sz="0" w:space="0" w:color="auto"/>
            <w:bottom w:val="single" w:sz="4" w:space="0" w:color="CCCCCC"/>
            <w:right w:val="none" w:sz="0" w:space="0" w:color="auto"/>
          </w:divBdr>
        </w:div>
        <w:div w:id="441844199">
          <w:marLeft w:val="0"/>
          <w:marRight w:val="0"/>
          <w:marTop w:val="0"/>
          <w:marBottom w:val="0"/>
          <w:divBdr>
            <w:top w:val="none" w:sz="0" w:space="0" w:color="auto"/>
            <w:left w:val="none" w:sz="0" w:space="0" w:color="auto"/>
            <w:bottom w:val="none" w:sz="0" w:space="0" w:color="auto"/>
            <w:right w:val="none" w:sz="0" w:space="0" w:color="auto"/>
          </w:divBdr>
        </w:div>
        <w:div w:id="276647834">
          <w:marLeft w:val="0"/>
          <w:marRight w:val="0"/>
          <w:marTop w:val="0"/>
          <w:marBottom w:val="0"/>
          <w:divBdr>
            <w:top w:val="none" w:sz="0" w:space="0" w:color="auto"/>
            <w:left w:val="none" w:sz="0" w:space="0" w:color="auto"/>
            <w:bottom w:val="single" w:sz="4" w:space="0" w:color="CCCCCC"/>
            <w:right w:val="none" w:sz="0" w:space="0" w:color="auto"/>
          </w:divBdr>
        </w:div>
        <w:div w:id="247008386">
          <w:marLeft w:val="0"/>
          <w:marRight w:val="0"/>
          <w:marTop w:val="0"/>
          <w:marBottom w:val="0"/>
          <w:divBdr>
            <w:top w:val="none" w:sz="0" w:space="0" w:color="auto"/>
            <w:left w:val="none" w:sz="0" w:space="0" w:color="auto"/>
            <w:bottom w:val="none" w:sz="0" w:space="0" w:color="auto"/>
            <w:right w:val="none" w:sz="0" w:space="0" w:color="auto"/>
          </w:divBdr>
        </w:div>
        <w:div w:id="1662848217">
          <w:marLeft w:val="0"/>
          <w:marRight w:val="0"/>
          <w:marTop w:val="0"/>
          <w:marBottom w:val="0"/>
          <w:divBdr>
            <w:top w:val="none" w:sz="0" w:space="0" w:color="auto"/>
            <w:left w:val="none" w:sz="0" w:space="0" w:color="auto"/>
            <w:bottom w:val="single" w:sz="4" w:space="0" w:color="CCCCCC"/>
            <w:right w:val="none" w:sz="0" w:space="0" w:color="auto"/>
          </w:divBdr>
        </w:div>
        <w:div w:id="106782440">
          <w:marLeft w:val="0"/>
          <w:marRight w:val="0"/>
          <w:marTop w:val="0"/>
          <w:marBottom w:val="0"/>
          <w:divBdr>
            <w:top w:val="none" w:sz="0" w:space="0" w:color="auto"/>
            <w:left w:val="none" w:sz="0" w:space="0" w:color="auto"/>
            <w:bottom w:val="none" w:sz="0" w:space="0" w:color="auto"/>
            <w:right w:val="none" w:sz="0" w:space="0" w:color="auto"/>
          </w:divBdr>
        </w:div>
        <w:div w:id="2072344281">
          <w:marLeft w:val="0"/>
          <w:marRight w:val="0"/>
          <w:marTop w:val="0"/>
          <w:marBottom w:val="0"/>
          <w:divBdr>
            <w:top w:val="none" w:sz="0" w:space="0" w:color="auto"/>
            <w:left w:val="none" w:sz="0" w:space="0" w:color="auto"/>
            <w:bottom w:val="single" w:sz="4" w:space="0" w:color="CCCCCC"/>
            <w:right w:val="none" w:sz="0" w:space="0" w:color="auto"/>
          </w:divBdr>
        </w:div>
        <w:div w:id="1817913743">
          <w:marLeft w:val="0"/>
          <w:marRight w:val="0"/>
          <w:marTop w:val="0"/>
          <w:marBottom w:val="0"/>
          <w:divBdr>
            <w:top w:val="none" w:sz="0" w:space="0" w:color="auto"/>
            <w:left w:val="none" w:sz="0" w:space="0" w:color="auto"/>
            <w:bottom w:val="none" w:sz="0" w:space="0" w:color="auto"/>
            <w:right w:val="none" w:sz="0" w:space="0" w:color="auto"/>
          </w:divBdr>
        </w:div>
        <w:div w:id="1536187440">
          <w:marLeft w:val="0"/>
          <w:marRight w:val="0"/>
          <w:marTop w:val="0"/>
          <w:marBottom w:val="0"/>
          <w:divBdr>
            <w:top w:val="none" w:sz="0" w:space="0" w:color="auto"/>
            <w:left w:val="none" w:sz="0" w:space="0" w:color="auto"/>
            <w:bottom w:val="single" w:sz="4" w:space="0" w:color="CCCCCC"/>
            <w:right w:val="none" w:sz="0" w:space="0" w:color="auto"/>
          </w:divBdr>
        </w:div>
        <w:div w:id="1032418817">
          <w:marLeft w:val="0"/>
          <w:marRight w:val="0"/>
          <w:marTop w:val="0"/>
          <w:marBottom w:val="0"/>
          <w:divBdr>
            <w:top w:val="none" w:sz="0" w:space="0" w:color="auto"/>
            <w:left w:val="none" w:sz="0" w:space="0" w:color="auto"/>
            <w:bottom w:val="none" w:sz="0" w:space="0" w:color="auto"/>
            <w:right w:val="none" w:sz="0" w:space="0" w:color="auto"/>
          </w:divBdr>
        </w:div>
      </w:divsChild>
    </w:div>
    <w:div w:id="793518089">
      <w:bodyDiv w:val="1"/>
      <w:marLeft w:val="0"/>
      <w:marRight w:val="0"/>
      <w:marTop w:val="0"/>
      <w:marBottom w:val="0"/>
      <w:divBdr>
        <w:top w:val="none" w:sz="0" w:space="0" w:color="auto"/>
        <w:left w:val="none" w:sz="0" w:space="0" w:color="auto"/>
        <w:bottom w:val="none" w:sz="0" w:space="0" w:color="auto"/>
        <w:right w:val="none" w:sz="0" w:space="0" w:color="auto"/>
      </w:divBdr>
      <w:divsChild>
        <w:div w:id="1597978972">
          <w:marLeft w:val="0"/>
          <w:marRight w:val="0"/>
          <w:marTop w:val="0"/>
          <w:marBottom w:val="0"/>
          <w:divBdr>
            <w:top w:val="none" w:sz="0" w:space="0" w:color="auto"/>
            <w:left w:val="none" w:sz="0" w:space="0" w:color="auto"/>
            <w:bottom w:val="single" w:sz="4" w:space="0" w:color="CCCCCC"/>
            <w:right w:val="none" w:sz="0" w:space="0" w:color="auto"/>
          </w:divBdr>
        </w:div>
        <w:div w:id="1727215602">
          <w:marLeft w:val="0"/>
          <w:marRight w:val="0"/>
          <w:marTop w:val="0"/>
          <w:marBottom w:val="0"/>
          <w:divBdr>
            <w:top w:val="none" w:sz="0" w:space="0" w:color="auto"/>
            <w:left w:val="none" w:sz="0" w:space="0" w:color="auto"/>
            <w:bottom w:val="none" w:sz="0" w:space="0" w:color="auto"/>
            <w:right w:val="none" w:sz="0" w:space="0" w:color="auto"/>
          </w:divBdr>
        </w:div>
        <w:div w:id="1303805439">
          <w:marLeft w:val="0"/>
          <w:marRight w:val="0"/>
          <w:marTop w:val="0"/>
          <w:marBottom w:val="0"/>
          <w:divBdr>
            <w:top w:val="none" w:sz="0" w:space="0" w:color="auto"/>
            <w:left w:val="none" w:sz="0" w:space="0" w:color="auto"/>
            <w:bottom w:val="single" w:sz="4" w:space="0" w:color="CCCCCC"/>
            <w:right w:val="none" w:sz="0" w:space="0" w:color="auto"/>
          </w:divBdr>
        </w:div>
        <w:div w:id="1557931286">
          <w:marLeft w:val="0"/>
          <w:marRight w:val="0"/>
          <w:marTop w:val="0"/>
          <w:marBottom w:val="0"/>
          <w:divBdr>
            <w:top w:val="none" w:sz="0" w:space="0" w:color="auto"/>
            <w:left w:val="none" w:sz="0" w:space="0" w:color="auto"/>
            <w:bottom w:val="none" w:sz="0" w:space="0" w:color="auto"/>
            <w:right w:val="none" w:sz="0" w:space="0" w:color="auto"/>
          </w:divBdr>
        </w:div>
        <w:div w:id="1349141509">
          <w:marLeft w:val="0"/>
          <w:marRight w:val="0"/>
          <w:marTop w:val="0"/>
          <w:marBottom w:val="0"/>
          <w:divBdr>
            <w:top w:val="none" w:sz="0" w:space="0" w:color="auto"/>
            <w:left w:val="none" w:sz="0" w:space="0" w:color="auto"/>
            <w:bottom w:val="single" w:sz="4" w:space="0" w:color="CCCCCC"/>
            <w:right w:val="none" w:sz="0" w:space="0" w:color="auto"/>
          </w:divBdr>
        </w:div>
        <w:div w:id="2123113231">
          <w:marLeft w:val="0"/>
          <w:marRight w:val="0"/>
          <w:marTop w:val="0"/>
          <w:marBottom w:val="0"/>
          <w:divBdr>
            <w:top w:val="none" w:sz="0" w:space="0" w:color="auto"/>
            <w:left w:val="none" w:sz="0" w:space="0" w:color="auto"/>
            <w:bottom w:val="none" w:sz="0" w:space="0" w:color="auto"/>
            <w:right w:val="none" w:sz="0" w:space="0" w:color="auto"/>
          </w:divBdr>
        </w:div>
        <w:div w:id="399251583">
          <w:marLeft w:val="0"/>
          <w:marRight w:val="0"/>
          <w:marTop w:val="0"/>
          <w:marBottom w:val="0"/>
          <w:divBdr>
            <w:top w:val="none" w:sz="0" w:space="0" w:color="auto"/>
            <w:left w:val="none" w:sz="0" w:space="0" w:color="auto"/>
            <w:bottom w:val="single" w:sz="4" w:space="0" w:color="CCCCCC"/>
            <w:right w:val="none" w:sz="0" w:space="0" w:color="auto"/>
          </w:divBdr>
        </w:div>
        <w:div w:id="1488860035">
          <w:marLeft w:val="0"/>
          <w:marRight w:val="0"/>
          <w:marTop w:val="0"/>
          <w:marBottom w:val="0"/>
          <w:divBdr>
            <w:top w:val="none" w:sz="0" w:space="0" w:color="auto"/>
            <w:left w:val="none" w:sz="0" w:space="0" w:color="auto"/>
            <w:bottom w:val="none" w:sz="0" w:space="0" w:color="auto"/>
            <w:right w:val="none" w:sz="0" w:space="0" w:color="auto"/>
          </w:divBdr>
        </w:div>
        <w:div w:id="1061564823">
          <w:marLeft w:val="0"/>
          <w:marRight w:val="0"/>
          <w:marTop w:val="0"/>
          <w:marBottom w:val="0"/>
          <w:divBdr>
            <w:top w:val="none" w:sz="0" w:space="0" w:color="auto"/>
            <w:left w:val="none" w:sz="0" w:space="0" w:color="auto"/>
            <w:bottom w:val="single" w:sz="4" w:space="0" w:color="CCCCCC"/>
            <w:right w:val="none" w:sz="0" w:space="0" w:color="auto"/>
          </w:divBdr>
        </w:div>
        <w:div w:id="793403606">
          <w:marLeft w:val="0"/>
          <w:marRight w:val="0"/>
          <w:marTop w:val="0"/>
          <w:marBottom w:val="0"/>
          <w:divBdr>
            <w:top w:val="none" w:sz="0" w:space="0" w:color="auto"/>
            <w:left w:val="none" w:sz="0" w:space="0" w:color="auto"/>
            <w:bottom w:val="none" w:sz="0" w:space="0" w:color="auto"/>
            <w:right w:val="none" w:sz="0" w:space="0" w:color="auto"/>
          </w:divBdr>
        </w:div>
        <w:div w:id="554701474">
          <w:marLeft w:val="0"/>
          <w:marRight w:val="0"/>
          <w:marTop w:val="0"/>
          <w:marBottom w:val="0"/>
          <w:divBdr>
            <w:top w:val="none" w:sz="0" w:space="0" w:color="auto"/>
            <w:left w:val="none" w:sz="0" w:space="0" w:color="auto"/>
            <w:bottom w:val="single" w:sz="4" w:space="0" w:color="CCCCCC"/>
            <w:right w:val="none" w:sz="0" w:space="0" w:color="auto"/>
          </w:divBdr>
        </w:div>
        <w:div w:id="1773894483">
          <w:marLeft w:val="0"/>
          <w:marRight w:val="0"/>
          <w:marTop w:val="0"/>
          <w:marBottom w:val="0"/>
          <w:divBdr>
            <w:top w:val="none" w:sz="0" w:space="0" w:color="auto"/>
            <w:left w:val="none" w:sz="0" w:space="0" w:color="auto"/>
            <w:bottom w:val="none" w:sz="0" w:space="0" w:color="auto"/>
            <w:right w:val="none" w:sz="0" w:space="0" w:color="auto"/>
          </w:divBdr>
        </w:div>
        <w:div w:id="1204173243">
          <w:marLeft w:val="0"/>
          <w:marRight w:val="0"/>
          <w:marTop w:val="0"/>
          <w:marBottom w:val="0"/>
          <w:divBdr>
            <w:top w:val="none" w:sz="0" w:space="0" w:color="auto"/>
            <w:left w:val="none" w:sz="0" w:space="0" w:color="auto"/>
            <w:bottom w:val="single" w:sz="4" w:space="0" w:color="CCCCCC"/>
            <w:right w:val="none" w:sz="0" w:space="0" w:color="auto"/>
          </w:divBdr>
        </w:div>
        <w:div w:id="981882181">
          <w:marLeft w:val="0"/>
          <w:marRight w:val="0"/>
          <w:marTop w:val="0"/>
          <w:marBottom w:val="0"/>
          <w:divBdr>
            <w:top w:val="none" w:sz="0" w:space="0" w:color="auto"/>
            <w:left w:val="none" w:sz="0" w:space="0" w:color="auto"/>
            <w:bottom w:val="none" w:sz="0" w:space="0" w:color="auto"/>
            <w:right w:val="none" w:sz="0" w:space="0" w:color="auto"/>
          </w:divBdr>
        </w:div>
        <w:div w:id="1248156728">
          <w:marLeft w:val="0"/>
          <w:marRight w:val="0"/>
          <w:marTop w:val="0"/>
          <w:marBottom w:val="0"/>
          <w:divBdr>
            <w:top w:val="none" w:sz="0" w:space="0" w:color="auto"/>
            <w:left w:val="none" w:sz="0" w:space="0" w:color="auto"/>
            <w:bottom w:val="single" w:sz="4" w:space="0" w:color="CCCCCC"/>
            <w:right w:val="none" w:sz="0" w:space="0" w:color="auto"/>
          </w:divBdr>
        </w:div>
        <w:div w:id="1147018404">
          <w:marLeft w:val="0"/>
          <w:marRight w:val="0"/>
          <w:marTop w:val="0"/>
          <w:marBottom w:val="0"/>
          <w:divBdr>
            <w:top w:val="none" w:sz="0" w:space="0" w:color="auto"/>
            <w:left w:val="none" w:sz="0" w:space="0" w:color="auto"/>
            <w:bottom w:val="none" w:sz="0" w:space="0" w:color="auto"/>
            <w:right w:val="none" w:sz="0" w:space="0" w:color="auto"/>
          </w:divBdr>
        </w:div>
        <w:div w:id="1248420128">
          <w:marLeft w:val="0"/>
          <w:marRight w:val="0"/>
          <w:marTop w:val="0"/>
          <w:marBottom w:val="0"/>
          <w:divBdr>
            <w:top w:val="none" w:sz="0" w:space="0" w:color="auto"/>
            <w:left w:val="none" w:sz="0" w:space="0" w:color="auto"/>
            <w:bottom w:val="single" w:sz="4" w:space="0" w:color="CCCCCC"/>
            <w:right w:val="none" w:sz="0" w:space="0" w:color="auto"/>
          </w:divBdr>
        </w:div>
        <w:div w:id="1792820631">
          <w:marLeft w:val="0"/>
          <w:marRight w:val="0"/>
          <w:marTop w:val="0"/>
          <w:marBottom w:val="0"/>
          <w:divBdr>
            <w:top w:val="none" w:sz="0" w:space="0" w:color="auto"/>
            <w:left w:val="none" w:sz="0" w:space="0" w:color="auto"/>
            <w:bottom w:val="none" w:sz="0" w:space="0" w:color="auto"/>
            <w:right w:val="none" w:sz="0" w:space="0" w:color="auto"/>
          </w:divBdr>
        </w:div>
        <w:div w:id="1291126262">
          <w:marLeft w:val="0"/>
          <w:marRight w:val="0"/>
          <w:marTop w:val="0"/>
          <w:marBottom w:val="0"/>
          <w:divBdr>
            <w:top w:val="none" w:sz="0" w:space="0" w:color="auto"/>
            <w:left w:val="none" w:sz="0" w:space="0" w:color="auto"/>
            <w:bottom w:val="single" w:sz="4" w:space="0" w:color="CCCCCC"/>
            <w:right w:val="none" w:sz="0" w:space="0" w:color="auto"/>
          </w:divBdr>
        </w:div>
        <w:div w:id="813059543">
          <w:marLeft w:val="0"/>
          <w:marRight w:val="0"/>
          <w:marTop w:val="0"/>
          <w:marBottom w:val="0"/>
          <w:divBdr>
            <w:top w:val="none" w:sz="0" w:space="0" w:color="auto"/>
            <w:left w:val="none" w:sz="0" w:space="0" w:color="auto"/>
            <w:bottom w:val="none" w:sz="0" w:space="0" w:color="auto"/>
            <w:right w:val="none" w:sz="0" w:space="0" w:color="auto"/>
          </w:divBdr>
        </w:div>
        <w:div w:id="1342396218">
          <w:marLeft w:val="0"/>
          <w:marRight w:val="0"/>
          <w:marTop w:val="0"/>
          <w:marBottom w:val="0"/>
          <w:divBdr>
            <w:top w:val="none" w:sz="0" w:space="0" w:color="auto"/>
            <w:left w:val="none" w:sz="0" w:space="0" w:color="auto"/>
            <w:bottom w:val="single" w:sz="4" w:space="0" w:color="CCCCCC"/>
            <w:right w:val="none" w:sz="0" w:space="0" w:color="auto"/>
          </w:divBdr>
        </w:div>
        <w:div w:id="547953102">
          <w:marLeft w:val="0"/>
          <w:marRight w:val="0"/>
          <w:marTop w:val="0"/>
          <w:marBottom w:val="0"/>
          <w:divBdr>
            <w:top w:val="none" w:sz="0" w:space="0" w:color="auto"/>
            <w:left w:val="none" w:sz="0" w:space="0" w:color="auto"/>
            <w:bottom w:val="none" w:sz="0" w:space="0" w:color="auto"/>
            <w:right w:val="none" w:sz="0" w:space="0" w:color="auto"/>
          </w:divBdr>
        </w:div>
        <w:div w:id="2044285653">
          <w:marLeft w:val="0"/>
          <w:marRight w:val="0"/>
          <w:marTop w:val="0"/>
          <w:marBottom w:val="0"/>
          <w:divBdr>
            <w:top w:val="none" w:sz="0" w:space="0" w:color="auto"/>
            <w:left w:val="none" w:sz="0" w:space="0" w:color="auto"/>
            <w:bottom w:val="single" w:sz="4" w:space="0" w:color="CCCCCC"/>
            <w:right w:val="none" w:sz="0" w:space="0" w:color="auto"/>
          </w:divBdr>
        </w:div>
        <w:div w:id="2005010170">
          <w:marLeft w:val="0"/>
          <w:marRight w:val="0"/>
          <w:marTop w:val="0"/>
          <w:marBottom w:val="0"/>
          <w:divBdr>
            <w:top w:val="none" w:sz="0" w:space="0" w:color="auto"/>
            <w:left w:val="none" w:sz="0" w:space="0" w:color="auto"/>
            <w:bottom w:val="none" w:sz="0" w:space="0" w:color="auto"/>
            <w:right w:val="none" w:sz="0" w:space="0" w:color="auto"/>
          </w:divBdr>
        </w:div>
        <w:div w:id="762916920">
          <w:marLeft w:val="0"/>
          <w:marRight w:val="0"/>
          <w:marTop w:val="0"/>
          <w:marBottom w:val="0"/>
          <w:divBdr>
            <w:top w:val="none" w:sz="0" w:space="0" w:color="auto"/>
            <w:left w:val="none" w:sz="0" w:space="0" w:color="auto"/>
            <w:bottom w:val="single" w:sz="4" w:space="0" w:color="CCCCCC"/>
            <w:right w:val="none" w:sz="0" w:space="0" w:color="auto"/>
          </w:divBdr>
        </w:div>
        <w:div w:id="530338469">
          <w:marLeft w:val="0"/>
          <w:marRight w:val="0"/>
          <w:marTop w:val="0"/>
          <w:marBottom w:val="0"/>
          <w:divBdr>
            <w:top w:val="none" w:sz="0" w:space="0" w:color="auto"/>
            <w:left w:val="none" w:sz="0" w:space="0" w:color="auto"/>
            <w:bottom w:val="none" w:sz="0" w:space="0" w:color="auto"/>
            <w:right w:val="none" w:sz="0" w:space="0" w:color="auto"/>
          </w:divBdr>
        </w:div>
        <w:div w:id="695884096">
          <w:marLeft w:val="0"/>
          <w:marRight w:val="0"/>
          <w:marTop w:val="0"/>
          <w:marBottom w:val="0"/>
          <w:divBdr>
            <w:top w:val="none" w:sz="0" w:space="0" w:color="auto"/>
            <w:left w:val="none" w:sz="0" w:space="0" w:color="auto"/>
            <w:bottom w:val="single" w:sz="4" w:space="0" w:color="CCCCCC"/>
            <w:right w:val="none" w:sz="0" w:space="0" w:color="auto"/>
          </w:divBdr>
        </w:div>
        <w:div w:id="958533341">
          <w:marLeft w:val="0"/>
          <w:marRight w:val="0"/>
          <w:marTop w:val="0"/>
          <w:marBottom w:val="0"/>
          <w:divBdr>
            <w:top w:val="none" w:sz="0" w:space="0" w:color="auto"/>
            <w:left w:val="none" w:sz="0" w:space="0" w:color="auto"/>
            <w:bottom w:val="none" w:sz="0" w:space="0" w:color="auto"/>
            <w:right w:val="none" w:sz="0" w:space="0" w:color="auto"/>
          </w:divBdr>
        </w:div>
        <w:div w:id="968826078">
          <w:marLeft w:val="0"/>
          <w:marRight w:val="0"/>
          <w:marTop w:val="0"/>
          <w:marBottom w:val="0"/>
          <w:divBdr>
            <w:top w:val="none" w:sz="0" w:space="0" w:color="auto"/>
            <w:left w:val="none" w:sz="0" w:space="0" w:color="auto"/>
            <w:bottom w:val="single" w:sz="4" w:space="0" w:color="CCCCCC"/>
            <w:right w:val="none" w:sz="0" w:space="0" w:color="auto"/>
          </w:divBdr>
        </w:div>
        <w:div w:id="1453523412">
          <w:marLeft w:val="0"/>
          <w:marRight w:val="0"/>
          <w:marTop w:val="0"/>
          <w:marBottom w:val="0"/>
          <w:divBdr>
            <w:top w:val="none" w:sz="0" w:space="0" w:color="auto"/>
            <w:left w:val="none" w:sz="0" w:space="0" w:color="auto"/>
            <w:bottom w:val="none" w:sz="0" w:space="0" w:color="auto"/>
            <w:right w:val="none" w:sz="0" w:space="0" w:color="auto"/>
          </w:divBdr>
        </w:div>
        <w:div w:id="828449449">
          <w:marLeft w:val="0"/>
          <w:marRight w:val="0"/>
          <w:marTop w:val="0"/>
          <w:marBottom w:val="0"/>
          <w:divBdr>
            <w:top w:val="none" w:sz="0" w:space="0" w:color="auto"/>
            <w:left w:val="none" w:sz="0" w:space="0" w:color="auto"/>
            <w:bottom w:val="single" w:sz="4" w:space="0" w:color="CCCCCC"/>
            <w:right w:val="none" w:sz="0" w:space="0" w:color="auto"/>
          </w:divBdr>
        </w:div>
        <w:div w:id="1537962336">
          <w:marLeft w:val="0"/>
          <w:marRight w:val="0"/>
          <w:marTop w:val="0"/>
          <w:marBottom w:val="0"/>
          <w:divBdr>
            <w:top w:val="none" w:sz="0" w:space="0" w:color="auto"/>
            <w:left w:val="none" w:sz="0" w:space="0" w:color="auto"/>
            <w:bottom w:val="none" w:sz="0" w:space="0" w:color="auto"/>
            <w:right w:val="none" w:sz="0" w:space="0" w:color="auto"/>
          </w:divBdr>
        </w:div>
        <w:div w:id="142476982">
          <w:marLeft w:val="0"/>
          <w:marRight w:val="0"/>
          <w:marTop w:val="0"/>
          <w:marBottom w:val="0"/>
          <w:divBdr>
            <w:top w:val="none" w:sz="0" w:space="0" w:color="auto"/>
            <w:left w:val="none" w:sz="0" w:space="0" w:color="auto"/>
            <w:bottom w:val="single" w:sz="4" w:space="0" w:color="CCCCCC"/>
            <w:right w:val="none" w:sz="0" w:space="0" w:color="auto"/>
          </w:divBdr>
        </w:div>
        <w:div w:id="2021420987">
          <w:marLeft w:val="0"/>
          <w:marRight w:val="0"/>
          <w:marTop w:val="0"/>
          <w:marBottom w:val="0"/>
          <w:divBdr>
            <w:top w:val="none" w:sz="0" w:space="0" w:color="auto"/>
            <w:left w:val="none" w:sz="0" w:space="0" w:color="auto"/>
            <w:bottom w:val="none" w:sz="0" w:space="0" w:color="auto"/>
            <w:right w:val="none" w:sz="0" w:space="0" w:color="auto"/>
          </w:divBdr>
        </w:div>
        <w:div w:id="263004915">
          <w:marLeft w:val="0"/>
          <w:marRight w:val="0"/>
          <w:marTop w:val="0"/>
          <w:marBottom w:val="0"/>
          <w:divBdr>
            <w:top w:val="none" w:sz="0" w:space="0" w:color="auto"/>
            <w:left w:val="none" w:sz="0" w:space="0" w:color="auto"/>
            <w:bottom w:val="single" w:sz="4" w:space="0" w:color="CCCCCC"/>
            <w:right w:val="none" w:sz="0" w:space="0" w:color="auto"/>
          </w:divBdr>
        </w:div>
        <w:div w:id="406153620">
          <w:marLeft w:val="0"/>
          <w:marRight w:val="0"/>
          <w:marTop w:val="0"/>
          <w:marBottom w:val="0"/>
          <w:divBdr>
            <w:top w:val="none" w:sz="0" w:space="0" w:color="auto"/>
            <w:left w:val="none" w:sz="0" w:space="0" w:color="auto"/>
            <w:bottom w:val="none" w:sz="0" w:space="0" w:color="auto"/>
            <w:right w:val="none" w:sz="0" w:space="0" w:color="auto"/>
          </w:divBdr>
        </w:div>
        <w:div w:id="2015716087">
          <w:marLeft w:val="0"/>
          <w:marRight w:val="0"/>
          <w:marTop w:val="0"/>
          <w:marBottom w:val="0"/>
          <w:divBdr>
            <w:top w:val="none" w:sz="0" w:space="0" w:color="auto"/>
            <w:left w:val="none" w:sz="0" w:space="0" w:color="auto"/>
            <w:bottom w:val="single" w:sz="4" w:space="0" w:color="CCCCCC"/>
            <w:right w:val="none" w:sz="0" w:space="0" w:color="auto"/>
          </w:divBdr>
        </w:div>
        <w:div w:id="1295910768">
          <w:marLeft w:val="0"/>
          <w:marRight w:val="0"/>
          <w:marTop w:val="0"/>
          <w:marBottom w:val="0"/>
          <w:divBdr>
            <w:top w:val="none" w:sz="0" w:space="0" w:color="auto"/>
            <w:left w:val="none" w:sz="0" w:space="0" w:color="auto"/>
            <w:bottom w:val="none" w:sz="0" w:space="0" w:color="auto"/>
            <w:right w:val="none" w:sz="0" w:space="0" w:color="auto"/>
          </w:divBdr>
        </w:div>
        <w:div w:id="1798721629">
          <w:marLeft w:val="0"/>
          <w:marRight w:val="0"/>
          <w:marTop w:val="0"/>
          <w:marBottom w:val="0"/>
          <w:divBdr>
            <w:top w:val="none" w:sz="0" w:space="0" w:color="auto"/>
            <w:left w:val="none" w:sz="0" w:space="0" w:color="auto"/>
            <w:bottom w:val="single" w:sz="4" w:space="0" w:color="CCCCCC"/>
            <w:right w:val="none" w:sz="0" w:space="0" w:color="auto"/>
          </w:divBdr>
        </w:div>
        <w:div w:id="588655160">
          <w:marLeft w:val="0"/>
          <w:marRight w:val="0"/>
          <w:marTop w:val="0"/>
          <w:marBottom w:val="0"/>
          <w:divBdr>
            <w:top w:val="none" w:sz="0" w:space="0" w:color="auto"/>
            <w:left w:val="none" w:sz="0" w:space="0" w:color="auto"/>
            <w:bottom w:val="none" w:sz="0" w:space="0" w:color="auto"/>
            <w:right w:val="none" w:sz="0" w:space="0" w:color="auto"/>
          </w:divBdr>
        </w:div>
      </w:divsChild>
    </w:div>
    <w:div w:id="901215259">
      <w:bodyDiv w:val="1"/>
      <w:marLeft w:val="0"/>
      <w:marRight w:val="0"/>
      <w:marTop w:val="0"/>
      <w:marBottom w:val="0"/>
      <w:divBdr>
        <w:top w:val="none" w:sz="0" w:space="0" w:color="auto"/>
        <w:left w:val="none" w:sz="0" w:space="0" w:color="auto"/>
        <w:bottom w:val="none" w:sz="0" w:space="0" w:color="auto"/>
        <w:right w:val="none" w:sz="0" w:space="0" w:color="auto"/>
      </w:divBdr>
      <w:divsChild>
        <w:div w:id="1465388141">
          <w:marLeft w:val="0"/>
          <w:marRight w:val="0"/>
          <w:marTop w:val="0"/>
          <w:marBottom w:val="0"/>
          <w:divBdr>
            <w:top w:val="none" w:sz="0" w:space="0" w:color="auto"/>
            <w:left w:val="none" w:sz="0" w:space="0" w:color="auto"/>
            <w:bottom w:val="single" w:sz="4" w:space="0" w:color="CCCCCC"/>
            <w:right w:val="none" w:sz="0" w:space="0" w:color="auto"/>
          </w:divBdr>
        </w:div>
        <w:div w:id="750732262">
          <w:marLeft w:val="0"/>
          <w:marRight w:val="0"/>
          <w:marTop w:val="0"/>
          <w:marBottom w:val="0"/>
          <w:divBdr>
            <w:top w:val="none" w:sz="0" w:space="0" w:color="auto"/>
            <w:left w:val="none" w:sz="0" w:space="0" w:color="auto"/>
            <w:bottom w:val="none" w:sz="0" w:space="0" w:color="auto"/>
            <w:right w:val="none" w:sz="0" w:space="0" w:color="auto"/>
          </w:divBdr>
        </w:div>
        <w:div w:id="1950430564">
          <w:marLeft w:val="0"/>
          <w:marRight w:val="0"/>
          <w:marTop w:val="0"/>
          <w:marBottom w:val="0"/>
          <w:divBdr>
            <w:top w:val="none" w:sz="0" w:space="0" w:color="auto"/>
            <w:left w:val="none" w:sz="0" w:space="0" w:color="auto"/>
            <w:bottom w:val="single" w:sz="4" w:space="0" w:color="CCCCCC"/>
            <w:right w:val="none" w:sz="0" w:space="0" w:color="auto"/>
          </w:divBdr>
        </w:div>
        <w:div w:id="596913846">
          <w:marLeft w:val="0"/>
          <w:marRight w:val="0"/>
          <w:marTop w:val="0"/>
          <w:marBottom w:val="0"/>
          <w:divBdr>
            <w:top w:val="none" w:sz="0" w:space="0" w:color="auto"/>
            <w:left w:val="none" w:sz="0" w:space="0" w:color="auto"/>
            <w:bottom w:val="none" w:sz="0" w:space="0" w:color="auto"/>
            <w:right w:val="none" w:sz="0" w:space="0" w:color="auto"/>
          </w:divBdr>
        </w:div>
        <w:div w:id="515924371">
          <w:marLeft w:val="0"/>
          <w:marRight w:val="0"/>
          <w:marTop w:val="0"/>
          <w:marBottom w:val="0"/>
          <w:divBdr>
            <w:top w:val="none" w:sz="0" w:space="0" w:color="auto"/>
            <w:left w:val="none" w:sz="0" w:space="0" w:color="auto"/>
            <w:bottom w:val="single" w:sz="4" w:space="0" w:color="CCCCCC"/>
            <w:right w:val="none" w:sz="0" w:space="0" w:color="auto"/>
          </w:divBdr>
        </w:div>
        <w:div w:id="1521822297">
          <w:marLeft w:val="0"/>
          <w:marRight w:val="0"/>
          <w:marTop w:val="0"/>
          <w:marBottom w:val="0"/>
          <w:divBdr>
            <w:top w:val="none" w:sz="0" w:space="0" w:color="auto"/>
            <w:left w:val="none" w:sz="0" w:space="0" w:color="auto"/>
            <w:bottom w:val="none" w:sz="0" w:space="0" w:color="auto"/>
            <w:right w:val="none" w:sz="0" w:space="0" w:color="auto"/>
          </w:divBdr>
        </w:div>
        <w:div w:id="1057238006">
          <w:marLeft w:val="0"/>
          <w:marRight w:val="0"/>
          <w:marTop w:val="0"/>
          <w:marBottom w:val="0"/>
          <w:divBdr>
            <w:top w:val="none" w:sz="0" w:space="0" w:color="auto"/>
            <w:left w:val="none" w:sz="0" w:space="0" w:color="auto"/>
            <w:bottom w:val="single" w:sz="4" w:space="0" w:color="CCCCCC"/>
            <w:right w:val="none" w:sz="0" w:space="0" w:color="auto"/>
          </w:divBdr>
        </w:div>
        <w:div w:id="569385540">
          <w:marLeft w:val="0"/>
          <w:marRight w:val="0"/>
          <w:marTop w:val="0"/>
          <w:marBottom w:val="0"/>
          <w:divBdr>
            <w:top w:val="none" w:sz="0" w:space="0" w:color="auto"/>
            <w:left w:val="none" w:sz="0" w:space="0" w:color="auto"/>
            <w:bottom w:val="none" w:sz="0" w:space="0" w:color="auto"/>
            <w:right w:val="none" w:sz="0" w:space="0" w:color="auto"/>
          </w:divBdr>
        </w:div>
        <w:div w:id="596137365">
          <w:marLeft w:val="0"/>
          <w:marRight w:val="0"/>
          <w:marTop w:val="0"/>
          <w:marBottom w:val="0"/>
          <w:divBdr>
            <w:top w:val="none" w:sz="0" w:space="0" w:color="auto"/>
            <w:left w:val="none" w:sz="0" w:space="0" w:color="auto"/>
            <w:bottom w:val="single" w:sz="4" w:space="0" w:color="CCCCCC"/>
            <w:right w:val="none" w:sz="0" w:space="0" w:color="auto"/>
          </w:divBdr>
        </w:div>
        <w:div w:id="2003120207">
          <w:marLeft w:val="0"/>
          <w:marRight w:val="0"/>
          <w:marTop w:val="0"/>
          <w:marBottom w:val="0"/>
          <w:divBdr>
            <w:top w:val="none" w:sz="0" w:space="0" w:color="auto"/>
            <w:left w:val="none" w:sz="0" w:space="0" w:color="auto"/>
            <w:bottom w:val="none" w:sz="0" w:space="0" w:color="auto"/>
            <w:right w:val="none" w:sz="0" w:space="0" w:color="auto"/>
          </w:divBdr>
        </w:div>
        <w:div w:id="1422869101">
          <w:marLeft w:val="0"/>
          <w:marRight w:val="0"/>
          <w:marTop w:val="0"/>
          <w:marBottom w:val="0"/>
          <w:divBdr>
            <w:top w:val="none" w:sz="0" w:space="0" w:color="auto"/>
            <w:left w:val="none" w:sz="0" w:space="0" w:color="auto"/>
            <w:bottom w:val="single" w:sz="4" w:space="0" w:color="CCCCCC"/>
            <w:right w:val="none" w:sz="0" w:space="0" w:color="auto"/>
          </w:divBdr>
        </w:div>
        <w:div w:id="1069503090">
          <w:marLeft w:val="0"/>
          <w:marRight w:val="0"/>
          <w:marTop w:val="0"/>
          <w:marBottom w:val="0"/>
          <w:divBdr>
            <w:top w:val="none" w:sz="0" w:space="0" w:color="auto"/>
            <w:left w:val="none" w:sz="0" w:space="0" w:color="auto"/>
            <w:bottom w:val="none" w:sz="0" w:space="0" w:color="auto"/>
            <w:right w:val="none" w:sz="0" w:space="0" w:color="auto"/>
          </w:divBdr>
        </w:div>
        <w:div w:id="2138720697">
          <w:marLeft w:val="0"/>
          <w:marRight w:val="0"/>
          <w:marTop w:val="0"/>
          <w:marBottom w:val="0"/>
          <w:divBdr>
            <w:top w:val="none" w:sz="0" w:space="0" w:color="auto"/>
            <w:left w:val="none" w:sz="0" w:space="0" w:color="auto"/>
            <w:bottom w:val="single" w:sz="4" w:space="0" w:color="CCCCCC"/>
            <w:right w:val="none" w:sz="0" w:space="0" w:color="auto"/>
          </w:divBdr>
        </w:div>
        <w:div w:id="1711802825">
          <w:marLeft w:val="0"/>
          <w:marRight w:val="0"/>
          <w:marTop w:val="0"/>
          <w:marBottom w:val="0"/>
          <w:divBdr>
            <w:top w:val="none" w:sz="0" w:space="0" w:color="auto"/>
            <w:left w:val="none" w:sz="0" w:space="0" w:color="auto"/>
            <w:bottom w:val="none" w:sz="0" w:space="0" w:color="auto"/>
            <w:right w:val="none" w:sz="0" w:space="0" w:color="auto"/>
          </w:divBdr>
        </w:div>
        <w:div w:id="1795633722">
          <w:marLeft w:val="0"/>
          <w:marRight w:val="0"/>
          <w:marTop w:val="0"/>
          <w:marBottom w:val="0"/>
          <w:divBdr>
            <w:top w:val="none" w:sz="0" w:space="0" w:color="auto"/>
            <w:left w:val="none" w:sz="0" w:space="0" w:color="auto"/>
            <w:bottom w:val="single" w:sz="4" w:space="0" w:color="CCCCCC"/>
            <w:right w:val="none" w:sz="0" w:space="0" w:color="auto"/>
          </w:divBdr>
        </w:div>
        <w:div w:id="158663508">
          <w:marLeft w:val="0"/>
          <w:marRight w:val="0"/>
          <w:marTop w:val="0"/>
          <w:marBottom w:val="0"/>
          <w:divBdr>
            <w:top w:val="none" w:sz="0" w:space="0" w:color="auto"/>
            <w:left w:val="none" w:sz="0" w:space="0" w:color="auto"/>
            <w:bottom w:val="none" w:sz="0" w:space="0" w:color="auto"/>
            <w:right w:val="none" w:sz="0" w:space="0" w:color="auto"/>
          </w:divBdr>
        </w:div>
        <w:div w:id="975717648">
          <w:marLeft w:val="0"/>
          <w:marRight w:val="0"/>
          <w:marTop w:val="0"/>
          <w:marBottom w:val="0"/>
          <w:divBdr>
            <w:top w:val="none" w:sz="0" w:space="0" w:color="auto"/>
            <w:left w:val="none" w:sz="0" w:space="0" w:color="auto"/>
            <w:bottom w:val="single" w:sz="4" w:space="0" w:color="CCCCCC"/>
            <w:right w:val="none" w:sz="0" w:space="0" w:color="auto"/>
          </w:divBdr>
        </w:div>
        <w:div w:id="2111658418">
          <w:marLeft w:val="0"/>
          <w:marRight w:val="0"/>
          <w:marTop w:val="0"/>
          <w:marBottom w:val="0"/>
          <w:divBdr>
            <w:top w:val="none" w:sz="0" w:space="0" w:color="auto"/>
            <w:left w:val="none" w:sz="0" w:space="0" w:color="auto"/>
            <w:bottom w:val="none" w:sz="0" w:space="0" w:color="auto"/>
            <w:right w:val="none" w:sz="0" w:space="0" w:color="auto"/>
          </w:divBdr>
        </w:div>
        <w:div w:id="886069642">
          <w:marLeft w:val="0"/>
          <w:marRight w:val="0"/>
          <w:marTop w:val="0"/>
          <w:marBottom w:val="0"/>
          <w:divBdr>
            <w:top w:val="none" w:sz="0" w:space="0" w:color="auto"/>
            <w:left w:val="none" w:sz="0" w:space="0" w:color="auto"/>
            <w:bottom w:val="single" w:sz="4" w:space="0" w:color="CCCCCC"/>
            <w:right w:val="none" w:sz="0" w:space="0" w:color="auto"/>
          </w:divBdr>
        </w:div>
        <w:div w:id="1062674020">
          <w:marLeft w:val="0"/>
          <w:marRight w:val="0"/>
          <w:marTop w:val="0"/>
          <w:marBottom w:val="0"/>
          <w:divBdr>
            <w:top w:val="none" w:sz="0" w:space="0" w:color="auto"/>
            <w:left w:val="none" w:sz="0" w:space="0" w:color="auto"/>
            <w:bottom w:val="none" w:sz="0" w:space="0" w:color="auto"/>
            <w:right w:val="none" w:sz="0" w:space="0" w:color="auto"/>
          </w:divBdr>
        </w:div>
        <w:div w:id="1975061381">
          <w:marLeft w:val="0"/>
          <w:marRight w:val="0"/>
          <w:marTop w:val="0"/>
          <w:marBottom w:val="0"/>
          <w:divBdr>
            <w:top w:val="none" w:sz="0" w:space="0" w:color="auto"/>
            <w:left w:val="none" w:sz="0" w:space="0" w:color="auto"/>
            <w:bottom w:val="single" w:sz="4" w:space="0" w:color="CCCCCC"/>
            <w:right w:val="none" w:sz="0" w:space="0" w:color="auto"/>
          </w:divBdr>
        </w:div>
        <w:div w:id="1168716045">
          <w:marLeft w:val="0"/>
          <w:marRight w:val="0"/>
          <w:marTop w:val="0"/>
          <w:marBottom w:val="0"/>
          <w:divBdr>
            <w:top w:val="none" w:sz="0" w:space="0" w:color="auto"/>
            <w:left w:val="none" w:sz="0" w:space="0" w:color="auto"/>
            <w:bottom w:val="none" w:sz="0" w:space="0" w:color="auto"/>
            <w:right w:val="none" w:sz="0" w:space="0" w:color="auto"/>
          </w:divBdr>
        </w:div>
        <w:div w:id="1391344801">
          <w:marLeft w:val="0"/>
          <w:marRight w:val="0"/>
          <w:marTop w:val="0"/>
          <w:marBottom w:val="0"/>
          <w:divBdr>
            <w:top w:val="none" w:sz="0" w:space="0" w:color="auto"/>
            <w:left w:val="none" w:sz="0" w:space="0" w:color="auto"/>
            <w:bottom w:val="single" w:sz="4" w:space="0" w:color="CCCCCC"/>
            <w:right w:val="none" w:sz="0" w:space="0" w:color="auto"/>
          </w:divBdr>
        </w:div>
        <w:div w:id="1497452941">
          <w:marLeft w:val="0"/>
          <w:marRight w:val="0"/>
          <w:marTop w:val="0"/>
          <w:marBottom w:val="0"/>
          <w:divBdr>
            <w:top w:val="none" w:sz="0" w:space="0" w:color="auto"/>
            <w:left w:val="none" w:sz="0" w:space="0" w:color="auto"/>
            <w:bottom w:val="none" w:sz="0" w:space="0" w:color="auto"/>
            <w:right w:val="none" w:sz="0" w:space="0" w:color="auto"/>
          </w:divBdr>
        </w:div>
        <w:div w:id="1001810588">
          <w:marLeft w:val="0"/>
          <w:marRight w:val="0"/>
          <w:marTop w:val="0"/>
          <w:marBottom w:val="0"/>
          <w:divBdr>
            <w:top w:val="none" w:sz="0" w:space="0" w:color="auto"/>
            <w:left w:val="none" w:sz="0" w:space="0" w:color="auto"/>
            <w:bottom w:val="single" w:sz="4" w:space="0" w:color="CCCCCC"/>
            <w:right w:val="none" w:sz="0" w:space="0" w:color="auto"/>
          </w:divBdr>
        </w:div>
        <w:div w:id="638806340">
          <w:marLeft w:val="0"/>
          <w:marRight w:val="0"/>
          <w:marTop w:val="0"/>
          <w:marBottom w:val="0"/>
          <w:divBdr>
            <w:top w:val="none" w:sz="0" w:space="0" w:color="auto"/>
            <w:left w:val="none" w:sz="0" w:space="0" w:color="auto"/>
            <w:bottom w:val="none" w:sz="0" w:space="0" w:color="auto"/>
            <w:right w:val="none" w:sz="0" w:space="0" w:color="auto"/>
          </w:divBdr>
        </w:div>
        <w:div w:id="156311280">
          <w:marLeft w:val="0"/>
          <w:marRight w:val="0"/>
          <w:marTop w:val="0"/>
          <w:marBottom w:val="0"/>
          <w:divBdr>
            <w:top w:val="none" w:sz="0" w:space="0" w:color="auto"/>
            <w:left w:val="none" w:sz="0" w:space="0" w:color="auto"/>
            <w:bottom w:val="single" w:sz="4" w:space="0" w:color="CCCCCC"/>
            <w:right w:val="none" w:sz="0" w:space="0" w:color="auto"/>
          </w:divBdr>
        </w:div>
        <w:div w:id="237634364">
          <w:marLeft w:val="0"/>
          <w:marRight w:val="0"/>
          <w:marTop w:val="0"/>
          <w:marBottom w:val="0"/>
          <w:divBdr>
            <w:top w:val="none" w:sz="0" w:space="0" w:color="auto"/>
            <w:left w:val="none" w:sz="0" w:space="0" w:color="auto"/>
            <w:bottom w:val="none" w:sz="0" w:space="0" w:color="auto"/>
            <w:right w:val="none" w:sz="0" w:space="0" w:color="auto"/>
          </w:divBdr>
        </w:div>
        <w:div w:id="480316660">
          <w:marLeft w:val="0"/>
          <w:marRight w:val="0"/>
          <w:marTop w:val="0"/>
          <w:marBottom w:val="0"/>
          <w:divBdr>
            <w:top w:val="none" w:sz="0" w:space="0" w:color="auto"/>
            <w:left w:val="none" w:sz="0" w:space="0" w:color="auto"/>
            <w:bottom w:val="single" w:sz="4" w:space="0" w:color="CCCCCC"/>
            <w:right w:val="none" w:sz="0" w:space="0" w:color="auto"/>
          </w:divBdr>
        </w:div>
        <w:div w:id="358703606">
          <w:marLeft w:val="0"/>
          <w:marRight w:val="0"/>
          <w:marTop w:val="0"/>
          <w:marBottom w:val="0"/>
          <w:divBdr>
            <w:top w:val="none" w:sz="0" w:space="0" w:color="auto"/>
            <w:left w:val="none" w:sz="0" w:space="0" w:color="auto"/>
            <w:bottom w:val="none" w:sz="0" w:space="0" w:color="auto"/>
            <w:right w:val="none" w:sz="0" w:space="0" w:color="auto"/>
          </w:divBdr>
        </w:div>
        <w:div w:id="1025981496">
          <w:marLeft w:val="0"/>
          <w:marRight w:val="0"/>
          <w:marTop w:val="0"/>
          <w:marBottom w:val="0"/>
          <w:divBdr>
            <w:top w:val="none" w:sz="0" w:space="0" w:color="auto"/>
            <w:left w:val="none" w:sz="0" w:space="0" w:color="auto"/>
            <w:bottom w:val="single" w:sz="4" w:space="0" w:color="CCCCCC"/>
            <w:right w:val="none" w:sz="0" w:space="0" w:color="auto"/>
          </w:divBdr>
        </w:div>
        <w:div w:id="1166163434">
          <w:marLeft w:val="0"/>
          <w:marRight w:val="0"/>
          <w:marTop w:val="0"/>
          <w:marBottom w:val="0"/>
          <w:divBdr>
            <w:top w:val="none" w:sz="0" w:space="0" w:color="auto"/>
            <w:left w:val="none" w:sz="0" w:space="0" w:color="auto"/>
            <w:bottom w:val="none" w:sz="0" w:space="0" w:color="auto"/>
            <w:right w:val="none" w:sz="0" w:space="0" w:color="auto"/>
          </w:divBdr>
        </w:div>
        <w:div w:id="1393963484">
          <w:marLeft w:val="0"/>
          <w:marRight w:val="0"/>
          <w:marTop w:val="0"/>
          <w:marBottom w:val="0"/>
          <w:divBdr>
            <w:top w:val="none" w:sz="0" w:space="0" w:color="auto"/>
            <w:left w:val="none" w:sz="0" w:space="0" w:color="auto"/>
            <w:bottom w:val="single" w:sz="4" w:space="0" w:color="CCCCCC"/>
            <w:right w:val="none" w:sz="0" w:space="0" w:color="auto"/>
          </w:divBdr>
        </w:div>
        <w:div w:id="224151402">
          <w:marLeft w:val="0"/>
          <w:marRight w:val="0"/>
          <w:marTop w:val="0"/>
          <w:marBottom w:val="0"/>
          <w:divBdr>
            <w:top w:val="none" w:sz="0" w:space="0" w:color="auto"/>
            <w:left w:val="none" w:sz="0" w:space="0" w:color="auto"/>
            <w:bottom w:val="none" w:sz="0" w:space="0" w:color="auto"/>
            <w:right w:val="none" w:sz="0" w:space="0" w:color="auto"/>
          </w:divBdr>
        </w:div>
        <w:div w:id="1263953800">
          <w:marLeft w:val="0"/>
          <w:marRight w:val="0"/>
          <w:marTop w:val="0"/>
          <w:marBottom w:val="0"/>
          <w:divBdr>
            <w:top w:val="none" w:sz="0" w:space="0" w:color="auto"/>
            <w:left w:val="none" w:sz="0" w:space="0" w:color="auto"/>
            <w:bottom w:val="single" w:sz="4" w:space="0" w:color="CCCCCC"/>
            <w:right w:val="none" w:sz="0" w:space="0" w:color="auto"/>
          </w:divBdr>
        </w:div>
        <w:div w:id="1748576589">
          <w:marLeft w:val="0"/>
          <w:marRight w:val="0"/>
          <w:marTop w:val="0"/>
          <w:marBottom w:val="0"/>
          <w:divBdr>
            <w:top w:val="none" w:sz="0" w:space="0" w:color="auto"/>
            <w:left w:val="none" w:sz="0" w:space="0" w:color="auto"/>
            <w:bottom w:val="none" w:sz="0" w:space="0" w:color="auto"/>
            <w:right w:val="none" w:sz="0" w:space="0" w:color="auto"/>
          </w:divBdr>
        </w:div>
        <w:div w:id="272247300">
          <w:marLeft w:val="0"/>
          <w:marRight w:val="0"/>
          <w:marTop w:val="0"/>
          <w:marBottom w:val="0"/>
          <w:divBdr>
            <w:top w:val="none" w:sz="0" w:space="0" w:color="auto"/>
            <w:left w:val="none" w:sz="0" w:space="0" w:color="auto"/>
            <w:bottom w:val="single" w:sz="4" w:space="0" w:color="CCCCCC"/>
            <w:right w:val="none" w:sz="0" w:space="0" w:color="auto"/>
          </w:divBdr>
        </w:div>
        <w:div w:id="1034035193">
          <w:marLeft w:val="0"/>
          <w:marRight w:val="0"/>
          <w:marTop w:val="0"/>
          <w:marBottom w:val="0"/>
          <w:divBdr>
            <w:top w:val="none" w:sz="0" w:space="0" w:color="auto"/>
            <w:left w:val="none" w:sz="0" w:space="0" w:color="auto"/>
            <w:bottom w:val="none" w:sz="0" w:space="0" w:color="auto"/>
            <w:right w:val="none" w:sz="0" w:space="0" w:color="auto"/>
          </w:divBdr>
        </w:div>
        <w:div w:id="707028288">
          <w:marLeft w:val="0"/>
          <w:marRight w:val="0"/>
          <w:marTop w:val="0"/>
          <w:marBottom w:val="0"/>
          <w:divBdr>
            <w:top w:val="none" w:sz="0" w:space="0" w:color="auto"/>
            <w:left w:val="none" w:sz="0" w:space="0" w:color="auto"/>
            <w:bottom w:val="single" w:sz="4" w:space="0" w:color="CCCCCC"/>
            <w:right w:val="none" w:sz="0" w:space="0" w:color="auto"/>
          </w:divBdr>
        </w:div>
        <w:div w:id="245580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n.bytravel.cn/history/yangyuhuan.html" TargetMode="External"/><Relationship Id="rId21" Type="http://schemas.openxmlformats.org/officeDocument/2006/relationships/hyperlink" Target="http://ren.bytravel.cn/history/shenkuo.html" TargetMode="External"/><Relationship Id="rId34" Type="http://schemas.openxmlformats.org/officeDocument/2006/relationships/image" Target="media/image5.jpeg"/><Relationship Id="rId42" Type="http://schemas.openxmlformats.org/officeDocument/2006/relationships/hyperlink" Target="http://ren.bytravel.cn/Celebrity/467.html" TargetMode="External"/><Relationship Id="rId47" Type="http://schemas.openxmlformats.org/officeDocument/2006/relationships/hyperlink" Target="http://ren.bytravel.cn/Celebrity/1301.html" TargetMode="External"/><Relationship Id="rId50" Type="http://schemas.openxmlformats.org/officeDocument/2006/relationships/hyperlink" Target="http://ren.bytravel.cn/history/pengdehuai.html" TargetMode="External"/><Relationship Id="rId55" Type="http://schemas.openxmlformats.org/officeDocument/2006/relationships/hyperlink" Target="http://ren.bytravel.cn/history/caoxueqin.html" TargetMode="External"/><Relationship Id="rId63" Type="http://schemas.openxmlformats.org/officeDocument/2006/relationships/image" Target="media/image10.jpeg"/><Relationship Id="rId68" Type="http://schemas.openxmlformats.org/officeDocument/2006/relationships/image" Target="media/image11.jpeg"/><Relationship Id="rId76" Type="http://schemas.openxmlformats.org/officeDocument/2006/relationships/image" Target="media/image13.jpeg"/><Relationship Id="rId84" Type="http://schemas.openxmlformats.org/officeDocument/2006/relationships/hyperlink" Target="http://ren.bytravel.cn/history/8/mahuateng.html" TargetMode="External"/><Relationship Id="rId89" Type="http://schemas.openxmlformats.org/officeDocument/2006/relationships/hyperlink" Target="http://ren.bytravel.cn/Celebrity/1085.html" TargetMode="External"/><Relationship Id="rId97" Type="http://schemas.openxmlformats.org/officeDocument/2006/relationships/hyperlink" Target="http://ren.bytravel.cn/history/3/lixiaolong11144938.html" TargetMode="External"/><Relationship Id="rId7" Type="http://schemas.openxmlformats.org/officeDocument/2006/relationships/hyperlink" Target="http://ren.bytravel.cn/history/luoguanzhong.html" TargetMode="External"/><Relationship Id="rId71" Type="http://schemas.openxmlformats.org/officeDocument/2006/relationships/hyperlink" Target="http://ren.bytravel.cn/Celebrity/32.html" TargetMode="External"/><Relationship Id="rId92" Type="http://schemas.openxmlformats.org/officeDocument/2006/relationships/hyperlink" Target="http://ren.bytravel.cn/history/zhangzeduan.html" TargetMode="External"/><Relationship Id="rId2" Type="http://schemas.openxmlformats.org/officeDocument/2006/relationships/styles" Target="styles.xml"/><Relationship Id="rId16" Type="http://schemas.openxmlformats.org/officeDocument/2006/relationships/hyperlink" Target="http://ren.bytravel.cn/history/guzhi.html" TargetMode="External"/><Relationship Id="rId29" Type="http://schemas.openxmlformats.org/officeDocument/2006/relationships/image" Target="media/image4.jpeg"/><Relationship Id="rId11" Type="http://schemas.openxmlformats.org/officeDocument/2006/relationships/hyperlink" Target="http://ren.bytravel.cn/history/luoguanzhong.html" TargetMode="External"/><Relationship Id="rId24" Type="http://schemas.openxmlformats.org/officeDocument/2006/relationships/image" Target="media/image3.jpeg"/><Relationship Id="rId32" Type="http://schemas.openxmlformats.org/officeDocument/2006/relationships/hyperlink" Target="http://ren.bytravel.cn/Celebrity/600.html" TargetMode="External"/><Relationship Id="rId37" Type="http://schemas.openxmlformats.org/officeDocument/2006/relationships/hyperlink" Target="http://ren.bytravel.cn/Celebrity/1873.html" TargetMode="External"/><Relationship Id="rId40" Type="http://schemas.openxmlformats.org/officeDocument/2006/relationships/hyperlink" Target="http://ren.bytravel.cn/history/liangqichao.html" TargetMode="External"/><Relationship Id="rId45" Type="http://schemas.openxmlformats.org/officeDocument/2006/relationships/hyperlink" Target="http://ren.bytravel.cn/history/guanhanqing.html" TargetMode="External"/><Relationship Id="rId53" Type="http://schemas.openxmlformats.org/officeDocument/2006/relationships/image" Target="media/image8.jpeg"/><Relationship Id="rId58" Type="http://schemas.openxmlformats.org/officeDocument/2006/relationships/image" Target="media/image9.jpeg"/><Relationship Id="rId66" Type="http://schemas.openxmlformats.org/officeDocument/2006/relationships/hyperlink" Target="http://ren.bytravel.cn/Celebrity/1868.html" TargetMode="External"/><Relationship Id="rId74" Type="http://schemas.openxmlformats.org/officeDocument/2006/relationships/hyperlink" Target="http://ren.bytravel.cn/history/bangu.html" TargetMode="External"/><Relationship Id="rId79" Type="http://schemas.openxmlformats.org/officeDocument/2006/relationships/hyperlink" Target="http://ren.bytravel.cn/Celebrity/1543.html" TargetMode="External"/><Relationship Id="rId87" Type="http://schemas.openxmlformats.org/officeDocument/2006/relationships/hyperlink" Target="http://ren.bytravel.cn/history/chensheng.html" TargetMode="External"/><Relationship Id="rId5" Type="http://schemas.openxmlformats.org/officeDocument/2006/relationships/footnotes" Target="footnotes.xml"/><Relationship Id="rId61" Type="http://schemas.openxmlformats.org/officeDocument/2006/relationships/hyperlink" Target="http://ren.bytravel.cn/Celebrity/1518.html" TargetMode="External"/><Relationship Id="rId82" Type="http://schemas.openxmlformats.org/officeDocument/2006/relationships/hyperlink" Target="http://ren.bytravel.cn/history/8/mahuateng.html" TargetMode="External"/><Relationship Id="rId90" Type="http://schemas.openxmlformats.org/officeDocument/2006/relationships/hyperlink" Target="http://ren.bytravel.cn/Celebrity/1145.html" TargetMode="External"/><Relationship Id="rId95" Type="http://schemas.openxmlformats.org/officeDocument/2006/relationships/hyperlink" Target="http://ren.bytravel.cn/Celebrity/1973.html" TargetMode="External"/><Relationship Id="rId19" Type="http://schemas.openxmlformats.org/officeDocument/2006/relationships/image" Target="media/image2.jpeg"/><Relationship Id="rId14" Type="http://schemas.openxmlformats.org/officeDocument/2006/relationships/hyperlink" Target="http://ren.bytravel.cn/Celebrity/147.html" TargetMode="External"/><Relationship Id="rId22" Type="http://schemas.openxmlformats.org/officeDocument/2006/relationships/hyperlink" Target="http://ren.bytravel.cn/Celebrity/1031.html" TargetMode="External"/><Relationship Id="rId27" Type="http://schemas.openxmlformats.org/officeDocument/2006/relationships/hyperlink" Target="http://ren.bytravel.cn/Celebrity/719.html" TargetMode="External"/><Relationship Id="rId30" Type="http://schemas.openxmlformats.org/officeDocument/2006/relationships/hyperlink" Target="http://ren.bytravel.cn/history/yangyuhuan.html" TargetMode="External"/><Relationship Id="rId35" Type="http://schemas.openxmlformats.org/officeDocument/2006/relationships/hyperlink" Target="http://ren.bytravel.cn/history/xuan.html" TargetMode="External"/><Relationship Id="rId43" Type="http://schemas.openxmlformats.org/officeDocument/2006/relationships/hyperlink" Target="http://ren.bytravel.cn/Celebrity/499.html" TargetMode="External"/><Relationship Id="rId48" Type="http://schemas.openxmlformats.org/officeDocument/2006/relationships/image" Target="media/image7.jpeg"/><Relationship Id="rId56" Type="http://schemas.openxmlformats.org/officeDocument/2006/relationships/hyperlink" Target="http://ren.bytravel.cn/Celebrity/1715.html" TargetMode="External"/><Relationship Id="rId64" Type="http://schemas.openxmlformats.org/officeDocument/2006/relationships/hyperlink" Target="http://ren.bytravel.cn/history/lishizhen.html" TargetMode="External"/><Relationship Id="rId69" Type="http://schemas.openxmlformats.org/officeDocument/2006/relationships/hyperlink" Target="http://ren.bytravel.cn/history/caiyuanpei.html" TargetMode="External"/><Relationship Id="rId77" Type="http://schemas.openxmlformats.org/officeDocument/2006/relationships/hyperlink" Target="http://ren.bytravel.cn/history/4/chaliangjinyong.html" TargetMode="External"/><Relationship Id="rId8" Type="http://schemas.openxmlformats.org/officeDocument/2006/relationships/hyperlink" Target="http://ren.bytravel.cn/Celebrity/1330.html" TargetMode="External"/><Relationship Id="rId51" Type="http://schemas.openxmlformats.org/officeDocument/2006/relationships/hyperlink" Target="http://ren.bytravel.cn/Celebrity/1898.html" TargetMode="External"/><Relationship Id="rId72" Type="http://schemas.openxmlformats.org/officeDocument/2006/relationships/hyperlink" Target="http://ren.bytravel.cn/Celebrity/92.html" TargetMode="External"/><Relationship Id="rId80" Type="http://schemas.openxmlformats.org/officeDocument/2006/relationships/hyperlink" Target="http://ren.bytravel.cn/Celebrity/1619.html" TargetMode="External"/><Relationship Id="rId85" Type="http://schemas.openxmlformats.org/officeDocument/2006/relationships/hyperlink" Target="http://ren.bytravel.cn/history/chensheng.html" TargetMode="External"/><Relationship Id="rId93" Type="http://schemas.openxmlformats.org/officeDocument/2006/relationships/hyperlink" Target="http://ren.bytravel.cn/history/3/lixiaolong11144938.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ren.bytravel.cn/history/1/xushen3379.html" TargetMode="External"/><Relationship Id="rId17" Type="http://schemas.openxmlformats.org/officeDocument/2006/relationships/hyperlink" Target="http://ren.bytravel.cn/Celebrity/348.html" TargetMode="External"/><Relationship Id="rId25" Type="http://schemas.openxmlformats.org/officeDocument/2006/relationships/hyperlink" Target="http://ren.bytravel.cn/history/shenkuo.html" TargetMode="External"/><Relationship Id="rId33" Type="http://schemas.openxmlformats.org/officeDocument/2006/relationships/hyperlink" Target="http://ren.bytravel.cn/Celebrity/664.html" TargetMode="External"/><Relationship Id="rId38" Type="http://schemas.openxmlformats.org/officeDocument/2006/relationships/hyperlink" Target="http://ren.bytravel.cn/Celebrity/1929.html" TargetMode="External"/><Relationship Id="rId46" Type="http://schemas.openxmlformats.org/officeDocument/2006/relationships/hyperlink" Target="http://ren.bytravel.cn/Celebrity/1219.html" TargetMode="External"/><Relationship Id="rId59" Type="http://schemas.openxmlformats.org/officeDocument/2006/relationships/hyperlink" Target="http://ren.bytravel.cn/history/caoxueqin.html" TargetMode="External"/><Relationship Id="rId67" Type="http://schemas.openxmlformats.org/officeDocument/2006/relationships/hyperlink" Target="http://ren.bytravel.cn/Celebrity/1940.html" TargetMode="External"/><Relationship Id="rId20" Type="http://schemas.openxmlformats.org/officeDocument/2006/relationships/hyperlink" Target="http://ren.bytravel.cn/history/guzhi.html" TargetMode="External"/><Relationship Id="rId41" Type="http://schemas.openxmlformats.org/officeDocument/2006/relationships/hyperlink" Target="http://ren.bytravel.cn/history/tuobahong(beiweixiaowendi).html" TargetMode="External"/><Relationship Id="rId54" Type="http://schemas.openxmlformats.org/officeDocument/2006/relationships/hyperlink" Target="http://ren.bytravel.cn/history/pengdehuai.html" TargetMode="External"/><Relationship Id="rId62" Type="http://schemas.openxmlformats.org/officeDocument/2006/relationships/hyperlink" Target="http://ren.bytravel.cn/Celebrity/1593.html" TargetMode="External"/><Relationship Id="rId70" Type="http://schemas.openxmlformats.org/officeDocument/2006/relationships/hyperlink" Target="http://ren.bytravel.cn/history/bangu.html" TargetMode="External"/><Relationship Id="rId75" Type="http://schemas.openxmlformats.org/officeDocument/2006/relationships/hyperlink" Target="http://ren.bytravel.cn/history/4/chaliangjinyong.html" TargetMode="External"/><Relationship Id="rId83" Type="http://schemas.openxmlformats.org/officeDocument/2006/relationships/image" Target="media/image14.jpeg"/><Relationship Id="rId88" Type="http://schemas.openxmlformats.org/officeDocument/2006/relationships/hyperlink" Target="http://ren.bytravel.cn/history/zhangzeduan.html" TargetMode="External"/><Relationship Id="rId91" Type="http://schemas.openxmlformats.org/officeDocument/2006/relationships/image" Target="media/image15.jpeg"/><Relationship Id="rId96"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n.bytravel.cn/history/1/xushen3379.html" TargetMode="External"/><Relationship Id="rId23" Type="http://schemas.openxmlformats.org/officeDocument/2006/relationships/hyperlink" Target="http://ren.bytravel.cn/Celebrity/1095.html" TargetMode="External"/><Relationship Id="rId28" Type="http://schemas.openxmlformats.org/officeDocument/2006/relationships/hyperlink" Target="http://ren.bytravel.cn/Celebrity/756.html" TargetMode="External"/><Relationship Id="rId36" Type="http://schemas.openxmlformats.org/officeDocument/2006/relationships/hyperlink" Target="http://ren.bytravel.cn/history/liangqichao.html" TargetMode="External"/><Relationship Id="rId49" Type="http://schemas.openxmlformats.org/officeDocument/2006/relationships/hyperlink" Target="http://ren.bytravel.cn/history/guanhanqing.html" TargetMode="External"/><Relationship Id="rId57" Type="http://schemas.openxmlformats.org/officeDocument/2006/relationships/hyperlink" Target="http://ren.bytravel.cn/Celebrity/1763.html" TargetMode="External"/><Relationship Id="rId10" Type="http://schemas.openxmlformats.org/officeDocument/2006/relationships/image" Target="media/image1.jpeg"/><Relationship Id="rId31" Type="http://schemas.openxmlformats.org/officeDocument/2006/relationships/hyperlink" Target="http://ren.bytravel.cn/history/xuan.html" TargetMode="External"/><Relationship Id="rId44" Type="http://schemas.openxmlformats.org/officeDocument/2006/relationships/hyperlink" Target="http://ren.bytravel.cn/history/tuobahong(beiweixiaowendi).html" TargetMode="External"/><Relationship Id="rId52" Type="http://schemas.openxmlformats.org/officeDocument/2006/relationships/hyperlink" Target="http://ren.bytravel.cn/Celebrity/1974.html" TargetMode="External"/><Relationship Id="rId60" Type="http://schemas.openxmlformats.org/officeDocument/2006/relationships/hyperlink" Target="http://ren.bytravel.cn/history/lishizhen.html" TargetMode="External"/><Relationship Id="rId65" Type="http://schemas.openxmlformats.org/officeDocument/2006/relationships/hyperlink" Target="http://ren.bytravel.cn/history/caiyuanpei.html" TargetMode="External"/><Relationship Id="rId73" Type="http://schemas.openxmlformats.org/officeDocument/2006/relationships/image" Target="media/image12.jpeg"/><Relationship Id="rId78" Type="http://schemas.openxmlformats.org/officeDocument/2006/relationships/hyperlink" Target="http://ren.bytravel.cn/history/6/chenzhenlong.html" TargetMode="External"/><Relationship Id="rId81" Type="http://schemas.openxmlformats.org/officeDocument/2006/relationships/hyperlink" Target="http://ren.bytravel.cn/history/6/chenzhenlong.html" TargetMode="External"/><Relationship Id="rId86" Type="http://schemas.openxmlformats.org/officeDocument/2006/relationships/hyperlink" Target="http://ren.bytravel.cn/Celebrity/-208.html" TargetMode="External"/><Relationship Id="rId94" Type="http://schemas.openxmlformats.org/officeDocument/2006/relationships/hyperlink" Target="http://ren.bytravel.cn/Celebrity/1940.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n.bytravel.cn/Celebrity/1400.html" TargetMode="External"/><Relationship Id="rId13" Type="http://schemas.openxmlformats.org/officeDocument/2006/relationships/hyperlink" Target="http://ren.bytravel.cn/Celebrity/58.html" TargetMode="External"/><Relationship Id="rId18" Type="http://schemas.openxmlformats.org/officeDocument/2006/relationships/hyperlink" Target="http://ren.bytravel.cn/Celebrity/409.html" TargetMode="External"/><Relationship Id="rId3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4</cp:revision>
  <dcterms:created xsi:type="dcterms:W3CDTF">2018-09-18T00:56:00Z</dcterms:created>
  <dcterms:modified xsi:type="dcterms:W3CDTF">2018-09-18T01:03:00Z</dcterms:modified>
</cp:coreProperties>
</file>